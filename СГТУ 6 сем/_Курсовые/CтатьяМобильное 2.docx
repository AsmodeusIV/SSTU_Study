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7066" w14:textId="77777777" w:rsidR="00B809FB" w:rsidRPr="00DD334B" w:rsidRDefault="00883E9D">
      <w:pPr>
        <w:rPr>
          <w:lang w:val="en-US"/>
        </w:rPr>
      </w:pPr>
      <w:r>
        <w:t>УДК</w:t>
      </w:r>
      <w:r w:rsidR="00DD334B" w:rsidRPr="00DD334B">
        <w:t xml:space="preserve"> 004.421.2</w:t>
      </w:r>
      <w:r w:rsidR="00DD334B">
        <w:rPr>
          <w:lang w:val="en-US"/>
        </w:rPr>
        <w:t xml:space="preserve">, </w:t>
      </w:r>
      <w:r w:rsidR="00DD334B">
        <w:rPr>
          <w:color w:val="000000"/>
          <w:shd w:val="clear" w:color="auto" w:fill="EAEAEA"/>
        </w:rPr>
        <w:t>616-06</w:t>
      </w:r>
    </w:p>
    <w:p w14:paraId="5508DEA8" w14:textId="77777777" w:rsidR="00883E9D" w:rsidRPr="00883E9D" w:rsidRDefault="00883E9D" w:rsidP="00883E9D">
      <w:pPr>
        <w:spacing w:after="120" w:line="240" w:lineRule="auto"/>
        <w:jc w:val="center"/>
        <w:rPr>
          <w:b/>
        </w:rPr>
      </w:pPr>
      <w:r w:rsidRPr="00883E9D">
        <w:rPr>
          <w:b/>
        </w:rPr>
        <w:t xml:space="preserve">Кузнецов А.А., </w:t>
      </w:r>
      <w:proofErr w:type="spellStart"/>
      <w:r w:rsidRPr="00883E9D">
        <w:rPr>
          <w:b/>
        </w:rPr>
        <w:t>Ванян</w:t>
      </w:r>
      <w:proofErr w:type="spellEnd"/>
      <w:r w:rsidRPr="00883E9D">
        <w:rPr>
          <w:b/>
        </w:rPr>
        <w:t xml:space="preserve"> А.А.</w:t>
      </w:r>
      <w:r>
        <w:rPr>
          <w:b/>
        </w:rPr>
        <w:t xml:space="preserve">, </w:t>
      </w:r>
      <w:r w:rsidRPr="00883E9D">
        <w:rPr>
          <w:b/>
        </w:rPr>
        <w:t>Кочергина П.Ф.</w:t>
      </w:r>
    </w:p>
    <w:p w14:paraId="5052B88F" w14:textId="77777777" w:rsidR="00883E9D" w:rsidRPr="00883E9D" w:rsidRDefault="00883E9D" w:rsidP="00883E9D">
      <w:pPr>
        <w:spacing w:line="240" w:lineRule="auto"/>
        <w:jc w:val="center"/>
        <w:rPr>
          <w:b/>
        </w:rPr>
      </w:pPr>
      <w:r w:rsidRPr="00883E9D">
        <w:rPr>
          <w:b/>
        </w:rPr>
        <w:t>Мобильное приложение для персонализированной оценки риска рецидивного кровотечения из гастродуодендальных язв</w:t>
      </w:r>
    </w:p>
    <w:p w14:paraId="107F2483" w14:textId="77777777" w:rsidR="00883E9D" w:rsidRPr="00155063" w:rsidRDefault="00883E9D" w:rsidP="00883E9D">
      <w:pPr>
        <w:pStyle w:val="a3"/>
        <w:spacing w:before="120"/>
        <w:rPr>
          <w:i w:val="0"/>
          <w:sz w:val="26"/>
          <w:szCs w:val="26"/>
        </w:rPr>
      </w:pPr>
      <w:r w:rsidRPr="00155063">
        <w:rPr>
          <w:i w:val="0"/>
          <w:sz w:val="26"/>
          <w:szCs w:val="26"/>
        </w:rPr>
        <w:t xml:space="preserve">Научные руководители Шапкин Ю.Г., Беликов А.В., Безруков А.И. </w:t>
      </w:r>
    </w:p>
    <w:p w14:paraId="78A871E7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7126B396" w14:textId="77777777" w:rsidR="00883E9D" w:rsidRDefault="00883E9D" w:rsidP="00883E9D">
      <w:pPr>
        <w:pStyle w:val="a3"/>
      </w:pPr>
      <w:r w:rsidRPr="00A47F58">
        <w:t xml:space="preserve">Россия, Саратов, </w:t>
      </w:r>
      <w:hyperlink r:id="rId5" w:history="1">
        <w:r w:rsidRPr="00930F20">
          <w:t>t2uwsmd@gmail.com</w:t>
        </w:r>
      </w:hyperlink>
    </w:p>
    <w:p w14:paraId="74C46751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2DBC88EF" w14:textId="77777777" w:rsidR="00883E9D" w:rsidRDefault="00883E9D" w:rsidP="00883E9D">
      <w:pPr>
        <w:pStyle w:val="a3"/>
      </w:pPr>
      <w:r w:rsidRPr="00A47F58">
        <w:t xml:space="preserve">Россия, Саратов, </w:t>
      </w:r>
      <w:hyperlink r:id="rId6" w:history="1">
        <w:r w:rsidRPr="00930F20">
          <w:t>ararat_vanyan@bk.ru</w:t>
        </w:r>
      </w:hyperlink>
    </w:p>
    <w:p w14:paraId="6D2093CD" w14:textId="77777777" w:rsidR="00EA7234" w:rsidRPr="00A47F58" w:rsidRDefault="00EA7234" w:rsidP="00EA7234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15D3024E" w14:textId="4D0E9C63" w:rsidR="00EA7234" w:rsidRDefault="00EA7234" w:rsidP="00EA7234">
      <w:pPr>
        <w:pStyle w:val="a3"/>
      </w:pPr>
      <w:r w:rsidRPr="00A47F58">
        <w:t xml:space="preserve">Россия, Саратов, </w:t>
      </w:r>
      <w:r w:rsidRPr="00EA7234">
        <w:t>kochergina_polina@bk.ru</w:t>
      </w:r>
    </w:p>
    <w:p w14:paraId="34DE1211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</w:t>
      </w:r>
      <w:r>
        <w:t xml:space="preserve">медицинский </w:t>
      </w:r>
      <w:r w:rsidRPr="00A47F58">
        <w:t xml:space="preserve"> университет имени </w:t>
      </w:r>
      <w:r w:rsidR="00DD334B">
        <w:t xml:space="preserve">В.И. </w:t>
      </w:r>
      <w:r>
        <w:t>Разумовского</w:t>
      </w:r>
      <w:r w:rsidRPr="00A47F58">
        <w:t>,</w:t>
      </w:r>
    </w:p>
    <w:p w14:paraId="4667D677" w14:textId="40EFE12F" w:rsidR="00883E9D" w:rsidRDefault="00883E9D" w:rsidP="00883E9D">
      <w:pPr>
        <w:pStyle w:val="a3"/>
      </w:pPr>
      <w:r w:rsidRPr="00A47F58">
        <w:t xml:space="preserve">Россия, Саратов, </w:t>
      </w:r>
      <w:r w:rsidR="00F67165" w:rsidRPr="00F67165">
        <w:t>shapkinyurii@mail.ru</w:t>
      </w:r>
    </w:p>
    <w:p w14:paraId="189B673A" w14:textId="64E87019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</w:t>
      </w:r>
      <w:r w:rsidR="00EA7234">
        <w:t xml:space="preserve">медицинский </w:t>
      </w:r>
      <w:r w:rsidRPr="00A47F58">
        <w:t xml:space="preserve">университет имени </w:t>
      </w:r>
      <w:r w:rsidR="00DD334B">
        <w:t>В.И. Разумовского</w:t>
      </w:r>
      <w:r w:rsidR="00DD334B" w:rsidRPr="00A47F58">
        <w:t>,</w:t>
      </w:r>
    </w:p>
    <w:p w14:paraId="1CD3E74D" w14:textId="77777777" w:rsidR="00883E9D" w:rsidRDefault="00883E9D" w:rsidP="00883E9D">
      <w:pPr>
        <w:pStyle w:val="a3"/>
      </w:pPr>
      <w:r w:rsidRPr="00A47F58">
        <w:t xml:space="preserve">Россия, Саратов, </w:t>
      </w:r>
      <w:r w:rsidR="00DD334B" w:rsidRPr="00DD334B">
        <w:t>dr-belikov@yandex.ru</w:t>
      </w:r>
    </w:p>
    <w:p w14:paraId="085D368A" w14:textId="77777777" w:rsidR="00DD334B" w:rsidRPr="00A47F58" w:rsidRDefault="00DD334B" w:rsidP="00DD334B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7B01FD22" w14:textId="77777777" w:rsidR="00DD334B" w:rsidRPr="00A47F58" w:rsidRDefault="00DD334B" w:rsidP="00883E9D">
      <w:pPr>
        <w:pStyle w:val="a3"/>
      </w:pPr>
      <w:r w:rsidRPr="00A47F58">
        <w:t xml:space="preserve">Россия, Саратов, </w:t>
      </w:r>
      <w:proofErr w:type="spellStart"/>
      <w:r>
        <w:rPr>
          <w:lang w:val="en-US"/>
        </w:rPr>
        <w:t>bezr</w:t>
      </w:r>
      <w:proofErr w:type="spellEnd"/>
      <w:r w:rsidRPr="00DD334B">
        <w:t>_</w:t>
      </w:r>
      <w:r>
        <w:rPr>
          <w:lang w:val="en-US"/>
        </w:rPr>
        <w:t>Alex</w:t>
      </w:r>
      <w:r w:rsidRPr="00DD334B">
        <w:t>@</w:t>
      </w:r>
      <w:r>
        <w:rPr>
          <w:lang w:val="en-US"/>
        </w:rPr>
        <w:t>mail</w:t>
      </w:r>
      <w:r w:rsidRPr="00DD334B">
        <w:t>.</w:t>
      </w:r>
      <w:proofErr w:type="spellStart"/>
      <w:r>
        <w:rPr>
          <w:lang w:val="en-US"/>
        </w:rPr>
        <w:t>ru</w:t>
      </w:r>
      <w:proofErr w:type="spellEnd"/>
    </w:p>
    <w:p w14:paraId="1658F99D" w14:textId="77777777" w:rsidR="00883E9D" w:rsidRPr="00A47F58" w:rsidRDefault="00883E9D" w:rsidP="00883E9D">
      <w:pPr>
        <w:pStyle w:val="a3"/>
      </w:pPr>
    </w:p>
    <w:p w14:paraId="6E6CC40A" w14:textId="77777777" w:rsidR="007716F6" w:rsidRDefault="007716F6" w:rsidP="007716F6">
      <w:pPr>
        <w:pStyle w:val="a3"/>
        <w:jc w:val="both"/>
        <w:rPr>
          <w:rFonts w:eastAsiaTheme="minorHAnsi" w:cstheme="minorBidi"/>
          <w:i w:val="0"/>
          <w:iCs w:val="0"/>
        </w:rPr>
      </w:pPr>
      <w:r w:rsidRPr="007716F6">
        <w:rPr>
          <w:rFonts w:eastAsiaTheme="minorHAnsi" w:cstheme="minorBidi"/>
          <w:i w:val="0"/>
          <w:iCs w:val="0"/>
        </w:rPr>
        <w:t>Аннотация</w:t>
      </w:r>
      <w:r>
        <w:rPr>
          <w:rFonts w:eastAsiaTheme="minorHAnsi" w:cstheme="minorBidi"/>
          <w:i w:val="0"/>
          <w:iCs w:val="0"/>
        </w:rPr>
        <w:t xml:space="preserve">. Разработано мобильное приложение, позволяющее анкетировать пациента непосредственно у постели больного и оценить риск рецидивного кровотечения </w:t>
      </w:r>
      <w:r w:rsidRPr="007716F6">
        <w:rPr>
          <w:rFonts w:eastAsiaTheme="minorHAnsi" w:cstheme="minorBidi"/>
          <w:i w:val="0"/>
          <w:iCs w:val="0"/>
        </w:rPr>
        <w:t>из гастродуодендальных язв</w:t>
      </w:r>
      <w:r>
        <w:rPr>
          <w:rFonts w:eastAsiaTheme="minorHAnsi" w:cstheme="minorBidi"/>
          <w:i w:val="0"/>
          <w:iCs w:val="0"/>
        </w:rPr>
        <w:t xml:space="preserve">. </w:t>
      </w:r>
    </w:p>
    <w:p w14:paraId="3FDCC794" w14:textId="77777777" w:rsidR="00EA7234" w:rsidRDefault="00EA7234" w:rsidP="00EA7234">
      <w:pPr>
        <w:pStyle w:val="a3"/>
        <w:jc w:val="both"/>
        <w:rPr>
          <w:rFonts w:eastAsiaTheme="minorHAnsi" w:cstheme="minorBidi"/>
          <w:i w:val="0"/>
          <w:iCs w:val="0"/>
        </w:rPr>
      </w:pPr>
      <w:r w:rsidRPr="007716F6">
        <w:rPr>
          <w:rFonts w:eastAsiaTheme="minorHAnsi" w:cstheme="minorBidi"/>
          <w:i w:val="0"/>
          <w:iCs w:val="0"/>
        </w:rPr>
        <w:t>Аннотация</w:t>
      </w:r>
      <w:r>
        <w:rPr>
          <w:rFonts w:eastAsiaTheme="minorHAnsi" w:cstheme="minorBidi"/>
          <w:i w:val="0"/>
          <w:iCs w:val="0"/>
        </w:rPr>
        <w:t xml:space="preserve">. Разработано мобильное приложение, позволяющее анкетировать пациента непосредственно у постели больного и оценить риск рецидивного кровотечения </w:t>
      </w:r>
      <w:r w:rsidRPr="007716F6">
        <w:rPr>
          <w:rFonts w:eastAsiaTheme="minorHAnsi" w:cstheme="minorBidi"/>
          <w:i w:val="0"/>
          <w:iCs w:val="0"/>
        </w:rPr>
        <w:t>из гастродуодендальных язв</w:t>
      </w:r>
      <w:r>
        <w:rPr>
          <w:rFonts w:eastAsiaTheme="minorHAnsi" w:cstheme="minorBidi"/>
          <w:i w:val="0"/>
          <w:iCs w:val="0"/>
        </w:rPr>
        <w:t xml:space="preserve">. Предложена схема взаимодействия мобильного и компьютерного приложений, обеспечивающая сбор и систематизацию информации о течении болезни, что позволит постоянно совершенствовать алгоритмы прогнозирования течения болезни. </w:t>
      </w:r>
    </w:p>
    <w:p w14:paraId="13E13EC0" w14:textId="16036D2A" w:rsidR="00EA7234" w:rsidRPr="004251C9" w:rsidRDefault="00EA7234" w:rsidP="00EA7234">
      <w:pPr>
        <w:pStyle w:val="a3"/>
        <w:jc w:val="both"/>
        <w:rPr>
          <w:rFonts w:eastAsiaTheme="minorHAnsi" w:cstheme="minorBidi"/>
          <w:i w:val="0"/>
          <w:iCs w:val="0"/>
        </w:rPr>
      </w:pPr>
      <w:r>
        <w:rPr>
          <w:rFonts w:eastAsiaTheme="minorHAnsi" w:cstheme="minorBidi"/>
          <w:i w:val="0"/>
          <w:iCs w:val="0"/>
        </w:rPr>
        <w:t>Ключевые слова.</w:t>
      </w:r>
      <w:r w:rsidRPr="004251C9">
        <w:rPr>
          <w:rFonts w:eastAsiaTheme="minorHAnsi" w:cstheme="minorBidi"/>
          <w:i w:val="0"/>
          <w:iCs w:val="0"/>
        </w:rPr>
        <w:t xml:space="preserve"> </w:t>
      </w:r>
      <w:r>
        <w:rPr>
          <w:rFonts w:eastAsiaTheme="minorHAnsi" w:cstheme="minorBidi"/>
          <w:i w:val="0"/>
          <w:iCs w:val="0"/>
        </w:rPr>
        <w:t xml:space="preserve">Прогнозирование течения болезни, </w:t>
      </w:r>
      <w:r w:rsidRPr="004251C9">
        <w:rPr>
          <w:rFonts w:eastAsiaTheme="minorHAnsi" w:cstheme="minorBidi"/>
          <w:i w:val="0"/>
          <w:iCs w:val="0"/>
        </w:rPr>
        <w:t>метод вычислительных оценок</w:t>
      </w:r>
      <w:r>
        <w:rPr>
          <w:rFonts w:eastAsiaTheme="minorHAnsi" w:cstheme="minorBidi"/>
          <w:i w:val="0"/>
          <w:iCs w:val="0"/>
        </w:rPr>
        <w:t xml:space="preserve">, платформа </w:t>
      </w:r>
      <w:r w:rsidRPr="004251C9">
        <w:rPr>
          <w:rFonts w:eastAsiaTheme="minorHAnsi" w:cstheme="minorBidi"/>
          <w:i w:val="0"/>
          <w:iCs w:val="0"/>
          <w:lang w:val="en-US"/>
        </w:rPr>
        <w:t>Android</w:t>
      </w:r>
      <w:r>
        <w:rPr>
          <w:rFonts w:eastAsiaTheme="minorHAnsi" w:cstheme="minorBidi"/>
          <w:i w:val="0"/>
          <w:iCs w:val="0"/>
        </w:rPr>
        <w:t xml:space="preserve">, информационное взаимодействие через Яндекс-диск, </w:t>
      </w:r>
      <w:r w:rsidRPr="004251C9">
        <w:rPr>
          <w:rFonts w:eastAsiaTheme="minorHAnsi" w:cstheme="minorBidi"/>
          <w:i w:val="0"/>
          <w:iCs w:val="0"/>
        </w:rPr>
        <w:t>характеристики прогностичности</w:t>
      </w:r>
      <w:r>
        <w:rPr>
          <w:rFonts w:eastAsiaTheme="minorHAnsi" w:cstheme="minorBidi"/>
          <w:i w:val="0"/>
          <w:iCs w:val="0"/>
        </w:rPr>
        <w:t xml:space="preserve">. </w:t>
      </w:r>
    </w:p>
    <w:p w14:paraId="4FD867C5" w14:textId="77777777" w:rsidR="007716F6" w:rsidRDefault="007716F6" w:rsidP="007716F6">
      <w:pPr>
        <w:pStyle w:val="a3"/>
        <w:jc w:val="both"/>
        <w:rPr>
          <w:rFonts w:eastAsiaTheme="minorHAnsi" w:cstheme="minorBidi"/>
          <w:i w:val="0"/>
          <w:iCs w:val="0"/>
        </w:rPr>
      </w:pPr>
    </w:p>
    <w:p w14:paraId="3C11D8B8" w14:textId="629FD300" w:rsidR="002668F3" w:rsidRDefault="009E79CC" w:rsidP="002668F3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r w:rsidRPr="002668F3">
        <w:rPr>
          <w:rFonts w:eastAsiaTheme="minorHAnsi" w:cstheme="minorBidi"/>
          <w:szCs w:val="22"/>
          <w:highlight w:val="none"/>
        </w:rPr>
        <w:t xml:space="preserve">Язвенная болезнь желудка </w:t>
      </w:r>
      <w:r w:rsidR="008E340D" w:rsidRPr="008E340D">
        <w:rPr>
          <w:rFonts w:eastAsiaTheme="minorHAnsi" w:cstheme="minorBidi"/>
          <w:szCs w:val="22"/>
        </w:rPr>
        <w:t>и двенадцатиперстной кишки</w:t>
      </w:r>
      <w:r w:rsidR="008E340D">
        <w:rPr>
          <w:rFonts w:eastAsiaTheme="minorHAnsi" w:cstheme="minorBidi"/>
          <w:szCs w:val="22"/>
          <w:highlight w:val="none"/>
        </w:rPr>
        <w:t xml:space="preserve"> </w:t>
      </w:r>
      <w:r w:rsidRPr="002668F3">
        <w:rPr>
          <w:rFonts w:eastAsiaTheme="minorHAnsi" w:cstheme="minorBidi"/>
          <w:szCs w:val="22"/>
          <w:highlight w:val="none"/>
        </w:rPr>
        <w:t>является серьезным и, к сожалению, весьма распространенным заболеванием. Особенно опасно повторное кровоте</w:t>
      </w:r>
      <w:r w:rsidR="002668F3" w:rsidRPr="002668F3">
        <w:rPr>
          <w:rFonts w:eastAsiaTheme="minorHAnsi" w:cstheme="minorBidi"/>
          <w:szCs w:val="22"/>
          <w:highlight w:val="none"/>
        </w:rPr>
        <w:t>ч</w:t>
      </w:r>
      <w:r w:rsidRPr="002668F3">
        <w:rPr>
          <w:rFonts w:eastAsiaTheme="minorHAnsi" w:cstheme="minorBidi"/>
          <w:szCs w:val="22"/>
          <w:highlight w:val="none"/>
        </w:rPr>
        <w:t>ение.</w:t>
      </w:r>
      <w:r w:rsidR="00332800">
        <w:rPr>
          <w:rFonts w:eastAsiaTheme="minorHAnsi" w:cstheme="minorBidi"/>
          <w:szCs w:val="22"/>
          <w:highlight w:val="none"/>
        </w:rPr>
        <w:t xml:space="preserve"> </w:t>
      </w:r>
      <w:r w:rsidR="002668F3" w:rsidRPr="002668F3">
        <w:rPr>
          <w:rFonts w:eastAsiaTheme="minorHAnsi" w:cstheme="minorBidi"/>
          <w:szCs w:val="22"/>
          <w:highlight w:val="none"/>
        </w:rPr>
        <w:t>Своевременная диагностика предрецедивного синдрома и принятие неотложных мер во многих случаях помогает спасти больного</w:t>
      </w:r>
      <w:r w:rsidR="00323215" w:rsidRPr="00323215">
        <w:rPr>
          <w:rFonts w:eastAsiaTheme="minorHAnsi" w:cstheme="minorBidi"/>
          <w:szCs w:val="22"/>
          <w:highlight w:val="none"/>
        </w:rPr>
        <w:t xml:space="preserve"> [1]</w:t>
      </w:r>
      <w:r w:rsidR="002668F3" w:rsidRPr="002668F3">
        <w:rPr>
          <w:rFonts w:eastAsiaTheme="minorHAnsi" w:cstheme="minorBidi"/>
          <w:szCs w:val="22"/>
          <w:highlight w:val="none"/>
        </w:rPr>
        <w:t xml:space="preserve">. </w:t>
      </w:r>
    </w:p>
    <w:p w14:paraId="13B3D0C1" w14:textId="2384CA2E" w:rsidR="009E79CC" w:rsidRPr="00C0218A" w:rsidRDefault="002668F3" w:rsidP="00332800">
      <w:pPr>
        <w:spacing w:line="240" w:lineRule="auto"/>
        <w:ind w:firstLine="709"/>
        <w:rPr>
          <w:color w:val="000000"/>
        </w:rPr>
      </w:pPr>
      <w:r>
        <w:rPr>
          <w:rFonts w:eastAsiaTheme="minorHAnsi" w:cstheme="minorBidi"/>
          <w:szCs w:val="22"/>
          <w:highlight w:val="none"/>
        </w:rPr>
        <w:t xml:space="preserve">Для проведения такой диагностики в </w:t>
      </w:r>
      <w:r w:rsidRPr="007245DB">
        <w:rPr>
          <w:rFonts w:cstheme="minorHAnsi"/>
          <w:color w:val="000000"/>
        </w:rPr>
        <w:t>ГУЗ «СГКБ №6 имени академика В.Н. Кошелева»</w:t>
      </w:r>
      <w:r>
        <w:rPr>
          <w:rFonts w:cstheme="minorHAnsi"/>
          <w:color w:val="000000"/>
        </w:rPr>
        <w:t xml:space="preserve"> использовалась компьютерная программа </w:t>
      </w:r>
      <w:r w:rsidRPr="002668F3">
        <w:rPr>
          <w:rFonts w:cstheme="minorHAnsi"/>
          <w:color w:val="000000"/>
        </w:rPr>
        <w:t>DIAGN1</w:t>
      </w:r>
      <w:r>
        <w:rPr>
          <w:rFonts w:cstheme="minorHAnsi"/>
          <w:color w:val="000000"/>
        </w:rPr>
        <w:t xml:space="preserve">, </w:t>
      </w:r>
      <w:r w:rsidRPr="001C24AE">
        <w:rPr>
          <w:rFonts w:cstheme="minorHAnsi"/>
          <w:color w:val="000000"/>
        </w:rPr>
        <w:t xml:space="preserve">работающая под операционной системой </w:t>
      </w:r>
      <w:r w:rsidRPr="001C24AE">
        <w:rPr>
          <w:rFonts w:cstheme="minorHAnsi"/>
          <w:color w:val="000000"/>
          <w:lang w:val="en-US"/>
        </w:rPr>
        <w:t>DOS</w:t>
      </w:r>
      <w:r w:rsidR="00332800" w:rsidRPr="001C24AE">
        <w:rPr>
          <w:rFonts w:cstheme="minorHAnsi"/>
          <w:color w:val="000000"/>
        </w:rPr>
        <w:t xml:space="preserve">, позволяющая проанализировать анкету пациента и с помощью </w:t>
      </w:r>
      <w:r w:rsidR="00332800" w:rsidRPr="001C24AE">
        <w:rPr>
          <w:rFonts w:eastAsiaTheme="minorHAnsi" w:cstheme="minorBidi"/>
          <w:szCs w:val="22"/>
          <w:highlight w:val="none"/>
        </w:rPr>
        <w:t xml:space="preserve">метода вычислительных оценок оценить вероятность   </w:t>
      </w:r>
      <w:proofErr w:type="spellStart"/>
      <w:r w:rsidR="00332800" w:rsidRPr="001C24AE">
        <w:rPr>
          <w:rFonts w:eastAsiaTheme="minorHAnsi" w:cstheme="minorBidi"/>
          <w:szCs w:val="22"/>
          <w:highlight w:val="none"/>
        </w:rPr>
        <w:t>предрецидивного</w:t>
      </w:r>
      <w:proofErr w:type="spellEnd"/>
      <w:r w:rsidR="00332800" w:rsidRPr="001C24AE">
        <w:rPr>
          <w:rFonts w:eastAsiaTheme="minorHAnsi" w:cstheme="minorBidi"/>
          <w:szCs w:val="22"/>
          <w:highlight w:val="none"/>
        </w:rPr>
        <w:t xml:space="preserve"> синдрома. Многолетнее успешное использование этой программы позволило спасти жизнь многих пациентов, накопить и систематизировать опыт диагностики</w:t>
      </w:r>
      <w:r w:rsidR="00323215" w:rsidRPr="00323215">
        <w:rPr>
          <w:rFonts w:eastAsiaTheme="minorHAnsi" w:cstheme="minorBidi"/>
          <w:szCs w:val="22"/>
          <w:highlight w:val="none"/>
        </w:rPr>
        <w:t xml:space="preserve"> [2]</w:t>
      </w:r>
      <w:r w:rsidR="00332800" w:rsidRPr="001C24AE">
        <w:rPr>
          <w:rFonts w:eastAsiaTheme="minorHAnsi" w:cstheme="minorBidi"/>
          <w:szCs w:val="22"/>
          <w:highlight w:val="none"/>
        </w:rPr>
        <w:t xml:space="preserve">. Однако использование этой программы </w:t>
      </w:r>
      <w:r w:rsidR="001C24AE" w:rsidRPr="001C24AE">
        <w:rPr>
          <w:rFonts w:eastAsiaTheme="minorHAnsi" w:cstheme="minorBidi"/>
          <w:szCs w:val="22"/>
          <w:highlight w:val="none"/>
        </w:rPr>
        <w:t>на современных компьютерах и операционных средах весьма неудобно.  Кроме</w:t>
      </w:r>
      <w:r w:rsidR="001C24AE">
        <w:rPr>
          <w:rFonts w:eastAsiaTheme="minorHAnsi" w:cstheme="minorBidi"/>
          <w:szCs w:val="22"/>
          <w:highlight w:val="none"/>
        </w:rPr>
        <w:t xml:space="preserve"> того, желательно </w:t>
      </w:r>
      <w:r w:rsidR="001C24AE">
        <w:rPr>
          <w:rFonts w:eastAsiaTheme="minorHAnsi" w:cstheme="minorBidi"/>
          <w:szCs w:val="22"/>
          <w:highlight w:val="none"/>
        </w:rPr>
        <w:lastRenderedPageBreak/>
        <w:t xml:space="preserve">диагностировать больного, находясь у его постели, иногда вне стен клиники. </w:t>
      </w:r>
      <w:r w:rsidR="001C24AE" w:rsidRPr="00712FE2">
        <w:rPr>
          <w:rFonts w:eastAsiaTheme="minorHAnsi" w:cstheme="minorBidi"/>
          <w:szCs w:val="22"/>
          <w:highlight w:val="none"/>
        </w:rPr>
        <w:t xml:space="preserve">Чтобы решить перечисленные проблемы, было принято решение разработать мобильное приложение, реализующее ту же функциональность, что и </w:t>
      </w:r>
      <w:r w:rsidR="001C24AE" w:rsidRPr="00712FE2">
        <w:rPr>
          <w:rFonts w:cstheme="minorHAnsi"/>
          <w:color w:val="000000"/>
        </w:rPr>
        <w:t>DIAGN1, но более удобное в использовании.</w:t>
      </w:r>
      <w:r w:rsidR="00297710" w:rsidRPr="00712FE2">
        <w:rPr>
          <w:rFonts w:cstheme="minorHAnsi"/>
          <w:color w:val="000000"/>
        </w:rPr>
        <w:t xml:space="preserve"> Изменившиеся методики лечения потребовали сделать прогноз более тревожным: </w:t>
      </w:r>
      <w:r w:rsidR="00297710" w:rsidRPr="00C0218A">
        <w:rPr>
          <w:rFonts w:cstheme="minorHAnsi"/>
          <w:color w:val="000000"/>
        </w:rPr>
        <w:t xml:space="preserve">ложное </w:t>
      </w:r>
      <w:r w:rsidR="00901D6E" w:rsidRPr="00C0218A">
        <w:rPr>
          <w:rFonts w:cstheme="minorHAnsi"/>
          <w:color w:val="000000"/>
        </w:rPr>
        <w:t xml:space="preserve">предсказание </w:t>
      </w:r>
      <w:r w:rsidR="00901D6E" w:rsidRPr="00C0218A">
        <w:rPr>
          <w:rFonts w:cstheme="minorHAnsi"/>
          <w:strike/>
          <w:color w:val="000000"/>
        </w:rPr>
        <w:t>нормального</w:t>
      </w:r>
      <w:r w:rsidR="00901D6E" w:rsidRPr="00C0218A">
        <w:rPr>
          <w:rFonts w:cstheme="minorHAnsi"/>
          <w:color w:val="000000"/>
        </w:rPr>
        <w:t xml:space="preserve"> </w:t>
      </w:r>
      <w:proofErr w:type="spellStart"/>
      <w:r w:rsidR="008E340D" w:rsidRPr="00C0218A">
        <w:rPr>
          <w:rFonts w:cstheme="minorHAnsi"/>
          <w:color w:val="000000"/>
        </w:rPr>
        <w:t>безрецидивного</w:t>
      </w:r>
      <w:proofErr w:type="spellEnd"/>
      <w:r w:rsidR="008E340D" w:rsidRPr="00C0218A">
        <w:rPr>
          <w:rFonts w:cstheme="minorHAnsi"/>
          <w:color w:val="000000"/>
        </w:rPr>
        <w:t xml:space="preserve"> </w:t>
      </w:r>
      <w:r w:rsidR="00901D6E" w:rsidRPr="00C0218A">
        <w:rPr>
          <w:rFonts w:cstheme="minorHAnsi"/>
          <w:color w:val="000000"/>
        </w:rPr>
        <w:t xml:space="preserve">течения </w:t>
      </w:r>
      <w:r w:rsidR="00901D6E" w:rsidRPr="00C0218A">
        <w:rPr>
          <w:rFonts w:cstheme="minorHAnsi"/>
          <w:strike/>
          <w:color w:val="000000"/>
        </w:rPr>
        <w:t>болезни</w:t>
      </w:r>
      <w:r w:rsidR="00901D6E" w:rsidRPr="00C0218A">
        <w:rPr>
          <w:rFonts w:cstheme="minorHAnsi"/>
          <w:color w:val="000000"/>
        </w:rPr>
        <w:t xml:space="preserve"> у пациента с </w:t>
      </w:r>
      <w:proofErr w:type="spellStart"/>
      <w:r w:rsidR="00901D6E" w:rsidRPr="00C0218A">
        <w:rPr>
          <w:rFonts w:cstheme="minorHAnsi"/>
          <w:color w:val="000000"/>
        </w:rPr>
        <w:t>предрец</w:t>
      </w:r>
      <w:r w:rsidR="00840C19" w:rsidRPr="00C0218A">
        <w:rPr>
          <w:rFonts w:cstheme="minorHAnsi"/>
          <w:color w:val="000000"/>
        </w:rPr>
        <w:t>и</w:t>
      </w:r>
      <w:r w:rsidR="00901D6E" w:rsidRPr="00C0218A">
        <w:rPr>
          <w:rFonts w:cstheme="minorHAnsi"/>
          <w:color w:val="000000"/>
        </w:rPr>
        <w:t>дивным</w:t>
      </w:r>
      <w:proofErr w:type="spellEnd"/>
      <w:r w:rsidR="00901D6E" w:rsidRPr="00C0218A">
        <w:rPr>
          <w:rFonts w:cstheme="minorHAnsi"/>
          <w:color w:val="000000"/>
        </w:rPr>
        <w:t xml:space="preserve"> синдромом более </w:t>
      </w:r>
      <w:r w:rsidR="00901D6E" w:rsidRPr="00C0218A">
        <w:rPr>
          <w:color w:val="000000"/>
        </w:rPr>
        <w:t xml:space="preserve">опасно, чем ложное предсказание </w:t>
      </w:r>
      <w:r w:rsidR="00C0218A" w:rsidRPr="00C0218A">
        <w:rPr>
          <w:color w:val="000000"/>
        </w:rPr>
        <w:t xml:space="preserve">высокого риска рецидивного </w:t>
      </w:r>
      <w:r w:rsidR="00901D6E" w:rsidRPr="00C0218A">
        <w:rPr>
          <w:color w:val="000000"/>
        </w:rPr>
        <w:t>кровотечения.</w:t>
      </w:r>
    </w:p>
    <w:p w14:paraId="624DACDF" w14:textId="780FE739" w:rsidR="00F972DC" w:rsidRPr="00712FE2" w:rsidRDefault="00F972DC" w:rsidP="00332800">
      <w:pPr>
        <w:spacing w:line="240" w:lineRule="auto"/>
        <w:ind w:firstLine="709"/>
        <w:rPr>
          <w:highlight w:val="none"/>
          <w:shd w:val="clear" w:color="auto" w:fill="FFFFFF"/>
        </w:rPr>
      </w:pPr>
      <w:r w:rsidRPr="00712FE2">
        <w:rPr>
          <w:highlight w:val="none"/>
          <w:shd w:val="clear" w:color="auto" w:fill="F6FAEF"/>
        </w:rPr>
        <w:t xml:space="preserve">В целях достижения </w:t>
      </w:r>
      <w:r w:rsidRPr="00712FE2">
        <w:rPr>
          <w:highlight w:val="none"/>
          <w:shd w:val="clear" w:color="auto" w:fill="FFFFFF"/>
        </w:rPr>
        <w:t xml:space="preserve">поставленной </w:t>
      </w:r>
      <w:r w:rsidRPr="00712FE2">
        <w:rPr>
          <w:highlight w:val="none"/>
          <w:shd w:val="clear" w:color="auto" w:fill="F6FAEF"/>
        </w:rPr>
        <w:t>задач</w:t>
      </w:r>
      <w:r w:rsidRPr="00712FE2">
        <w:rPr>
          <w:highlight w:val="none"/>
          <w:shd w:val="clear" w:color="auto" w:fill="FFFFFF"/>
        </w:rPr>
        <w:t xml:space="preserve">и было </w:t>
      </w:r>
      <w:r w:rsidRPr="00712FE2">
        <w:rPr>
          <w:highlight w:val="none"/>
          <w:shd w:val="clear" w:color="auto" w:fill="F6FAEF"/>
        </w:rPr>
        <w:t>решено разработать</w:t>
      </w:r>
      <w:r w:rsidRPr="00712FE2">
        <w:rPr>
          <w:highlight w:val="none"/>
          <w:shd w:val="clear" w:color="auto" w:fill="FFFFFF"/>
        </w:rPr>
        <w:t xml:space="preserve"> мобильно</w:t>
      </w:r>
      <w:r w:rsidRPr="00712FE2">
        <w:rPr>
          <w:highlight w:val="none"/>
          <w:shd w:val="clear" w:color="auto" w:fill="F6FAEF"/>
        </w:rPr>
        <w:t>е</w:t>
      </w:r>
      <w:r w:rsidRPr="00712FE2">
        <w:rPr>
          <w:highlight w:val="none"/>
          <w:shd w:val="clear" w:color="auto" w:fill="FFFFFF"/>
        </w:rPr>
        <w:t xml:space="preserve"> приложени</w:t>
      </w:r>
      <w:r w:rsidRPr="00712FE2">
        <w:rPr>
          <w:highlight w:val="none"/>
          <w:shd w:val="clear" w:color="auto" w:fill="F6FAEF"/>
        </w:rPr>
        <w:t>е</w:t>
      </w:r>
      <w:r w:rsidRPr="00712FE2">
        <w:rPr>
          <w:highlight w:val="none"/>
          <w:shd w:val="clear" w:color="auto" w:fill="FFFFFF"/>
        </w:rPr>
        <w:t xml:space="preserve">, </w:t>
      </w:r>
      <w:r w:rsidRPr="00712FE2">
        <w:rPr>
          <w:highlight w:val="none"/>
          <w:shd w:val="clear" w:color="auto" w:fill="F6FAEF"/>
        </w:rPr>
        <w:t>которое позволит</w:t>
      </w:r>
      <w:r w:rsidRPr="00712FE2">
        <w:rPr>
          <w:highlight w:val="none"/>
          <w:shd w:val="clear" w:color="auto" w:fill="FFFFFF"/>
        </w:rPr>
        <w:t xml:space="preserve"> прогнозировать течение болезни непосредственно </w:t>
      </w:r>
      <w:r w:rsidRPr="00712FE2">
        <w:rPr>
          <w:highlight w:val="none"/>
          <w:shd w:val="clear" w:color="auto" w:fill="F6FAEF"/>
        </w:rPr>
        <w:t>на</w:t>
      </w:r>
      <w:r w:rsidRPr="00712FE2">
        <w:rPr>
          <w:highlight w:val="none"/>
          <w:shd w:val="clear" w:color="auto" w:fill="FFFFFF"/>
        </w:rPr>
        <w:t xml:space="preserve"> мобильном </w:t>
      </w:r>
      <w:r w:rsidRPr="00712FE2">
        <w:rPr>
          <w:highlight w:val="none"/>
          <w:shd w:val="clear" w:color="auto" w:fill="F6FAEF"/>
        </w:rPr>
        <w:t xml:space="preserve">устройстве, а также </w:t>
      </w:r>
      <w:r w:rsidRPr="00712FE2">
        <w:rPr>
          <w:highlight w:val="none"/>
          <w:shd w:val="clear" w:color="auto" w:fill="FFFFFF"/>
        </w:rPr>
        <w:t>созда</w:t>
      </w:r>
      <w:r w:rsidRPr="00712FE2">
        <w:rPr>
          <w:highlight w:val="none"/>
          <w:shd w:val="clear" w:color="auto" w:fill="F6FAEF"/>
        </w:rPr>
        <w:t>ть</w:t>
      </w:r>
      <w:r w:rsidRPr="00712FE2">
        <w:rPr>
          <w:highlight w:val="none"/>
          <w:shd w:val="clear" w:color="auto" w:fill="FFFFFF"/>
        </w:rPr>
        <w:t xml:space="preserve"> приложени</w:t>
      </w:r>
      <w:r w:rsidRPr="00712FE2">
        <w:rPr>
          <w:highlight w:val="none"/>
          <w:shd w:val="clear" w:color="auto" w:fill="F6FAEF"/>
        </w:rPr>
        <w:t>е</w:t>
      </w:r>
      <w:r w:rsidRPr="00712FE2">
        <w:rPr>
          <w:highlight w:val="none"/>
          <w:shd w:val="clear" w:color="auto" w:fill="FFFFFF"/>
        </w:rPr>
        <w:t xml:space="preserve"> для стационарных компьютеров. </w:t>
      </w:r>
      <w:r w:rsidRPr="00712FE2">
        <w:rPr>
          <w:highlight w:val="none"/>
          <w:shd w:val="clear" w:color="auto" w:fill="F6FAEF"/>
        </w:rPr>
        <w:t>Данные, введенные</w:t>
      </w:r>
      <w:r w:rsidRPr="00712FE2">
        <w:rPr>
          <w:highlight w:val="none"/>
          <w:shd w:val="clear" w:color="auto" w:fill="FFFFFF"/>
        </w:rPr>
        <w:t xml:space="preserve"> в анкеты пациентов</w:t>
      </w:r>
      <w:r w:rsidRPr="00712FE2">
        <w:rPr>
          <w:highlight w:val="none"/>
          <w:shd w:val="clear" w:color="auto" w:fill="F6FAEF"/>
        </w:rPr>
        <w:t>,</w:t>
      </w:r>
      <w:r w:rsidRPr="00712FE2">
        <w:rPr>
          <w:highlight w:val="none"/>
          <w:shd w:val="clear" w:color="auto" w:fill="FFFFFF"/>
        </w:rPr>
        <w:t xml:space="preserve"> синхронизируются между </w:t>
      </w:r>
      <w:r w:rsidRPr="00712FE2">
        <w:rPr>
          <w:highlight w:val="none"/>
          <w:shd w:val="clear" w:color="auto" w:fill="F6FAEF"/>
        </w:rPr>
        <w:t xml:space="preserve">мобильным приложением и версией для </w:t>
      </w:r>
      <w:r w:rsidR="00E16AF0" w:rsidRPr="00712FE2">
        <w:rPr>
          <w:highlight w:val="none"/>
          <w:shd w:val="clear" w:color="auto" w:fill="F6FAEF"/>
        </w:rPr>
        <w:t>ПК через</w:t>
      </w:r>
      <w:ins w:id="0" w:author="Unknown">
        <w:r w:rsidRPr="00712FE2">
          <w:rPr>
            <w:highlight w:val="none"/>
            <w:shd w:val="clear" w:color="auto" w:fill="F6FAEF"/>
          </w:rPr>
          <w:t xml:space="preserve"> </w:t>
        </w:r>
      </w:ins>
      <w:r w:rsidR="00FC3604" w:rsidRPr="00712FE2">
        <w:rPr>
          <w:highlight w:val="none"/>
          <w:shd w:val="clear" w:color="auto" w:fill="F6FAEF"/>
        </w:rPr>
        <w:t xml:space="preserve">аккаунт на </w:t>
      </w:r>
      <w:proofErr w:type="spellStart"/>
      <w:r w:rsidR="00E16AF0" w:rsidRPr="00712FE2">
        <w:rPr>
          <w:highlight w:val="none"/>
          <w:shd w:val="clear" w:color="auto" w:fill="F6FAEF"/>
        </w:rPr>
        <w:t>Я</w:t>
      </w:r>
      <w:r w:rsidRPr="00712FE2">
        <w:rPr>
          <w:highlight w:val="none"/>
          <w:shd w:val="clear" w:color="auto" w:fill="FFFFFF"/>
        </w:rPr>
        <w:t>ндекс</w:t>
      </w:r>
      <w:r w:rsidR="00E16AF0" w:rsidRPr="00712FE2">
        <w:rPr>
          <w:highlight w:val="none"/>
          <w:shd w:val="clear" w:color="auto" w:fill="FFFFFF"/>
        </w:rPr>
        <w:t>.Д</w:t>
      </w:r>
      <w:r w:rsidRPr="00712FE2">
        <w:rPr>
          <w:highlight w:val="none"/>
          <w:shd w:val="clear" w:color="auto" w:fill="FFFFFF"/>
        </w:rPr>
        <w:t>иск</w:t>
      </w:r>
      <w:proofErr w:type="spellEnd"/>
      <w:r w:rsidRPr="00712FE2">
        <w:rPr>
          <w:highlight w:val="none"/>
          <w:shd w:val="clear" w:color="auto" w:fill="FFFFFF"/>
        </w:rPr>
        <w:t>.</w:t>
      </w:r>
    </w:p>
    <w:p w14:paraId="099AB534" w14:textId="006FAF2F" w:rsidR="00280DDA" w:rsidRPr="00712FE2" w:rsidRDefault="00F102E1" w:rsidP="00280DDA">
      <w:pPr>
        <w:spacing w:line="240" w:lineRule="auto"/>
        <w:ind w:firstLine="709"/>
        <w:rPr>
          <w:highlight w:val="none"/>
        </w:rPr>
      </w:pPr>
      <w:r w:rsidRPr="00712FE2">
        <w:rPr>
          <w:highlight w:val="none"/>
        </w:rPr>
        <w:t>Мобильное приложение разработано для платформы </w:t>
      </w:r>
      <w:proofErr w:type="spellStart"/>
      <w:r w:rsidRPr="00712FE2">
        <w:rPr>
          <w:highlight w:val="none"/>
        </w:rPr>
        <w:t>Android</w:t>
      </w:r>
      <w:proofErr w:type="spellEnd"/>
      <w:r w:rsidRPr="00712FE2">
        <w:rPr>
          <w:highlight w:val="none"/>
        </w:rPr>
        <w:t>, что обеспечивает его широкую доступность для медицинских специалистов.</w:t>
      </w:r>
      <w:r w:rsidR="00280DDA" w:rsidRPr="00712FE2">
        <w:rPr>
          <w:highlight w:val="none"/>
        </w:rPr>
        <w:t xml:space="preserve"> Разработанное мобильное приложение поддерживает широкий диапазон версий </w:t>
      </w:r>
      <w:proofErr w:type="spellStart"/>
      <w:r w:rsidR="00280DDA" w:rsidRPr="00712FE2">
        <w:rPr>
          <w:highlight w:val="none"/>
        </w:rPr>
        <w:t>Android</w:t>
      </w:r>
      <w:proofErr w:type="spellEnd"/>
      <w:r w:rsidR="00280DDA" w:rsidRPr="00712FE2">
        <w:rPr>
          <w:highlight w:val="none"/>
        </w:rPr>
        <w:t>, начиная с </w:t>
      </w:r>
      <w:proofErr w:type="spellStart"/>
      <w:r w:rsidR="00280DDA" w:rsidRPr="00712FE2">
        <w:rPr>
          <w:highlight w:val="none"/>
        </w:rPr>
        <w:t>Android</w:t>
      </w:r>
      <w:proofErr w:type="spellEnd"/>
      <w:r w:rsidR="00280DDA" w:rsidRPr="00712FE2">
        <w:rPr>
          <w:highlight w:val="none"/>
        </w:rPr>
        <w:t xml:space="preserve"> 8 и вплоть до новейших </w:t>
      </w:r>
      <w:proofErr w:type="spellStart"/>
      <w:r w:rsidR="00280DDA" w:rsidRPr="00712FE2">
        <w:rPr>
          <w:highlight w:val="none"/>
        </w:rPr>
        <w:t>Android</w:t>
      </w:r>
      <w:proofErr w:type="spellEnd"/>
      <w:r w:rsidR="00280DDA" w:rsidRPr="00712FE2">
        <w:rPr>
          <w:highlight w:val="none"/>
        </w:rPr>
        <w:t xml:space="preserve"> 15, что обеспечивает его совместимость с подавляющим большинством современных мобильных устройств. Поддержка старых версий </w:t>
      </w:r>
      <w:proofErr w:type="spellStart"/>
      <w:r w:rsidR="00280DDA" w:rsidRPr="00712FE2">
        <w:rPr>
          <w:highlight w:val="none"/>
        </w:rPr>
        <w:t>Android</w:t>
      </w:r>
      <w:proofErr w:type="spellEnd"/>
      <w:r w:rsidR="00280DDA" w:rsidRPr="00712FE2">
        <w:rPr>
          <w:highlight w:val="none"/>
        </w:rPr>
        <w:t xml:space="preserve"> достигается за счет использования совместимых API и оптимизированных библиотек, а для новых версий реализованы современные функции, такие как улучшенная адаптивные интерфейсы с поддержкой современных дизайнерских решений производителей телефонов. </w:t>
      </w:r>
    </w:p>
    <w:p w14:paraId="0B001060" w14:textId="152675C3" w:rsidR="00F102E1" w:rsidRPr="00712FE2" w:rsidRDefault="00F102E1" w:rsidP="00280DDA">
      <w:pPr>
        <w:spacing w:line="240" w:lineRule="auto"/>
        <w:ind w:firstLine="0"/>
        <w:rPr>
          <w:highlight w:val="none"/>
        </w:rPr>
      </w:pPr>
      <w:r w:rsidRPr="00712FE2">
        <w:rPr>
          <w:highlight w:val="none"/>
        </w:rPr>
        <w:t xml:space="preserve"> Для реализации </w:t>
      </w:r>
      <w:r w:rsidR="00FC3604" w:rsidRPr="00712FE2">
        <w:rPr>
          <w:highlight w:val="none"/>
        </w:rPr>
        <w:t xml:space="preserve">мобильного </w:t>
      </w:r>
      <w:r w:rsidR="00A37B18" w:rsidRPr="00712FE2">
        <w:rPr>
          <w:highlight w:val="none"/>
        </w:rPr>
        <w:t xml:space="preserve">приложения </w:t>
      </w:r>
      <w:r w:rsidRPr="00712FE2">
        <w:rPr>
          <w:highlight w:val="none"/>
        </w:rPr>
        <w:t xml:space="preserve">использованы </w:t>
      </w:r>
      <w:r w:rsidR="00A37B18" w:rsidRPr="00712FE2">
        <w:rPr>
          <w:highlight w:val="none"/>
        </w:rPr>
        <w:t>следующие</w:t>
      </w:r>
      <w:r w:rsidRPr="00712FE2">
        <w:rPr>
          <w:highlight w:val="none"/>
        </w:rPr>
        <w:t xml:space="preserve"> технологии:</w:t>
      </w:r>
    </w:p>
    <w:p w14:paraId="515DD61B" w14:textId="26E63A73" w:rsidR="00F102E1" w:rsidRPr="00712FE2" w:rsidRDefault="00F102E1" w:rsidP="00F102E1">
      <w:pPr>
        <w:numPr>
          <w:ilvl w:val="0"/>
          <w:numId w:val="1"/>
        </w:numPr>
        <w:spacing w:line="240" w:lineRule="auto"/>
        <w:rPr>
          <w:highlight w:val="none"/>
        </w:rPr>
      </w:pPr>
      <w:r w:rsidRPr="00712FE2">
        <w:rPr>
          <w:b/>
          <w:bCs/>
          <w:highlight w:val="none"/>
        </w:rPr>
        <w:t>Язык программирования</w:t>
      </w:r>
      <w:r w:rsidRPr="00712FE2">
        <w:rPr>
          <w:highlight w:val="none"/>
        </w:rPr>
        <w:t>: С#, обеспечивающий высокую производительность и безопасность кода</w:t>
      </w:r>
      <w:r w:rsidR="00A37B18" w:rsidRPr="00712FE2">
        <w:rPr>
          <w:highlight w:val="none"/>
        </w:rPr>
        <w:t xml:space="preserve"> и фреймв</w:t>
      </w:r>
      <w:r w:rsidR="009B1459" w:rsidRPr="00712FE2">
        <w:rPr>
          <w:highlight w:val="none"/>
        </w:rPr>
        <w:t>о</w:t>
      </w:r>
      <w:r w:rsidR="00A37B18" w:rsidRPr="00712FE2">
        <w:rPr>
          <w:highlight w:val="none"/>
        </w:rPr>
        <w:t xml:space="preserve">рк </w:t>
      </w:r>
      <w:r w:rsidR="00A37B18" w:rsidRPr="00712FE2">
        <w:rPr>
          <w:highlight w:val="none"/>
          <w:lang w:val="en-US"/>
        </w:rPr>
        <w:t>MAUI</w:t>
      </w:r>
      <w:r w:rsidRPr="00712FE2">
        <w:rPr>
          <w:highlight w:val="none"/>
        </w:rPr>
        <w:t>.</w:t>
      </w:r>
    </w:p>
    <w:p w14:paraId="717C70E9" w14:textId="77777777" w:rsidR="00F102E1" w:rsidRPr="00712FE2" w:rsidRDefault="00F102E1" w:rsidP="00F102E1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12FE2">
        <w:rPr>
          <w:rStyle w:val="a7"/>
          <w:sz w:val="28"/>
          <w:szCs w:val="28"/>
        </w:rPr>
        <w:t>Архитектура</w:t>
      </w:r>
      <w:r w:rsidRPr="00712FE2">
        <w:rPr>
          <w:sz w:val="28"/>
          <w:szCs w:val="28"/>
        </w:rPr>
        <w:t>: Приложение построено по принципам </w:t>
      </w:r>
      <w:r w:rsidRPr="00712FE2">
        <w:rPr>
          <w:rStyle w:val="a7"/>
          <w:sz w:val="28"/>
          <w:szCs w:val="28"/>
        </w:rPr>
        <w:t>MVVM (Model-View-</w:t>
      </w:r>
      <w:proofErr w:type="spellStart"/>
      <w:r w:rsidRPr="00712FE2">
        <w:rPr>
          <w:rStyle w:val="a7"/>
          <w:sz w:val="28"/>
          <w:szCs w:val="28"/>
        </w:rPr>
        <w:t>ViewModel</w:t>
      </w:r>
      <w:proofErr w:type="spellEnd"/>
      <w:r w:rsidRPr="00712FE2">
        <w:rPr>
          <w:rStyle w:val="a7"/>
          <w:sz w:val="28"/>
          <w:szCs w:val="28"/>
        </w:rPr>
        <w:t>)</w:t>
      </w:r>
      <w:r w:rsidRPr="00712FE2">
        <w:rPr>
          <w:sz w:val="28"/>
          <w:szCs w:val="28"/>
        </w:rPr>
        <w:t>, что обеспечивает четкое разделение логики, интерфейса и данных, упрощая поддержку и масштабирование.</w:t>
      </w:r>
    </w:p>
    <w:p w14:paraId="19DDCE14" w14:textId="60891C88" w:rsidR="00F102E1" w:rsidRPr="00712FE2" w:rsidRDefault="00F102E1" w:rsidP="00280DDA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12FE2">
        <w:rPr>
          <w:rStyle w:val="a7"/>
          <w:sz w:val="28"/>
          <w:szCs w:val="28"/>
        </w:rPr>
        <w:t>Локальное хранилище</w:t>
      </w:r>
      <w:r w:rsidRPr="00712FE2">
        <w:rPr>
          <w:sz w:val="28"/>
          <w:szCs w:val="28"/>
        </w:rPr>
        <w:t>: Database для сохранения анкет пациентов и результатов диагностики.</w:t>
      </w:r>
    </w:p>
    <w:p w14:paraId="3D1CF667" w14:textId="0AF09ACE" w:rsidR="00CA4AE4" w:rsidRPr="00712FE2" w:rsidRDefault="00CA4AE4" w:rsidP="00CA4AE4">
      <w:pPr>
        <w:spacing w:line="240" w:lineRule="auto"/>
        <w:ind w:firstLine="0"/>
        <w:rPr>
          <w:b/>
          <w:bCs/>
          <w:highlight w:val="none"/>
        </w:rPr>
      </w:pPr>
      <w:r w:rsidRPr="00712FE2">
        <w:rPr>
          <w:b/>
          <w:bCs/>
          <w:highlight w:val="none"/>
        </w:rPr>
        <w:t>Функциональность</w:t>
      </w:r>
      <w:r w:rsidR="00A37B18" w:rsidRPr="00712FE2">
        <w:rPr>
          <w:b/>
          <w:bCs/>
          <w:highlight w:val="none"/>
        </w:rPr>
        <w:t xml:space="preserve"> приложения</w:t>
      </w:r>
      <w:r w:rsidR="00381A95" w:rsidRPr="00712FE2">
        <w:rPr>
          <w:b/>
          <w:bCs/>
          <w:highlight w:val="none"/>
        </w:rPr>
        <w:t>:</w:t>
      </w:r>
    </w:p>
    <w:p w14:paraId="1B25A4B6" w14:textId="77777777" w:rsidR="00CA4AE4" w:rsidRPr="00712FE2" w:rsidRDefault="00CA4AE4" w:rsidP="00CA4AE4">
      <w:pPr>
        <w:numPr>
          <w:ilvl w:val="0"/>
          <w:numId w:val="4"/>
        </w:numPr>
        <w:spacing w:line="240" w:lineRule="auto"/>
        <w:rPr>
          <w:highlight w:val="none"/>
        </w:rPr>
      </w:pPr>
      <w:r w:rsidRPr="00712FE2">
        <w:rPr>
          <w:b/>
          <w:bCs/>
          <w:highlight w:val="none"/>
        </w:rPr>
        <w:t>Анкетирование пациента</w:t>
      </w:r>
      <w:r w:rsidRPr="00712FE2">
        <w:rPr>
          <w:highlight w:val="none"/>
        </w:rPr>
        <w:t>:</w:t>
      </w:r>
    </w:p>
    <w:p w14:paraId="0E2CA50D" w14:textId="77777777" w:rsidR="00CA4AE4" w:rsidRPr="00712FE2" w:rsidRDefault="00CA4AE4" w:rsidP="00CA4AE4">
      <w:pPr>
        <w:numPr>
          <w:ilvl w:val="1"/>
          <w:numId w:val="4"/>
        </w:numPr>
        <w:spacing w:line="240" w:lineRule="auto"/>
        <w:rPr>
          <w:highlight w:val="none"/>
        </w:rPr>
      </w:pPr>
      <w:r w:rsidRPr="00712FE2">
        <w:rPr>
          <w:highlight w:val="none"/>
        </w:rPr>
        <w:t>Врач заполняет электронную анкету, включающую ключевые клинические и анамнестические параметры.</w:t>
      </w:r>
    </w:p>
    <w:p w14:paraId="61C48969" w14:textId="77777777" w:rsidR="00CA4AE4" w:rsidRPr="00712FE2" w:rsidRDefault="00CA4AE4" w:rsidP="00CA4AE4">
      <w:pPr>
        <w:numPr>
          <w:ilvl w:val="1"/>
          <w:numId w:val="4"/>
        </w:numPr>
        <w:spacing w:line="240" w:lineRule="auto"/>
        <w:rPr>
          <w:highlight w:val="none"/>
        </w:rPr>
      </w:pPr>
      <w:r w:rsidRPr="00712FE2">
        <w:rPr>
          <w:highlight w:val="none"/>
        </w:rPr>
        <w:t>Поддержка оффлайн-режима для работы вне стационара.</w:t>
      </w:r>
    </w:p>
    <w:p w14:paraId="4BD868FF" w14:textId="77777777" w:rsidR="00CA4AE4" w:rsidRPr="00712FE2" w:rsidRDefault="00CA4AE4" w:rsidP="00CA4AE4">
      <w:pPr>
        <w:numPr>
          <w:ilvl w:val="0"/>
          <w:numId w:val="4"/>
        </w:numPr>
        <w:spacing w:line="240" w:lineRule="auto"/>
        <w:rPr>
          <w:highlight w:val="none"/>
        </w:rPr>
      </w:pPr>
      <w:r w:rsidRPr="00712FE2">
        <w:rPr>
          <w:b/>
          <w:bCs/>
          <w:highlight w:val="none"/>
        </w:rPr>
        <w:t>Оценка риска</w:t>
      </w:r>
      <w:r w:rsidRPr="00712FE2">
        <w:rPr>
          <w:highlight w:val="none"/>
        </w:rPr>
        <w:t>:</w:t>
      </w:r>
    </w:p>
    <w:p w14:paraId="4840CF09" w14:textId="77777777" w:rsidR="00CA4AE4" w:rsidRPr="00712FE2" w:rsidRDefault="00CA4AE4" w:rsidP="00CA4AE4">
      <w:pPr>
        <w:numPr>
          <w:ilvl w:val="1"/>
          <w:numId w:val="4"/>
        </w:numPr>
        <w:spacing w:line="240" w:lineRule="auto"/>
        <w:rPr>
          <w:highlight w:val="none"/>
        </w:rPr>
      </w:pPr>
      <w:r w:rsidRPr="00712FE2">
        <w:rPr>
          <w:highlight w:val="none"/>
        </w:rPr>
        <w:t>Приложение анализирует введенные данные и вычисляет вероятность рецидивного кровотечения, используя адаптированный алгоритм.</w:t>
      </w:r>
    </w:p>
    <w:p w14:paraId="79536249" w14:textId="55070365" w:rsidR="00CA4AE4" w:rsidRPr="00712FE2" w:rsidRDefault="00CA4AE4" w:rsidP="00CA4AE4">
      <w:pPr>
        <w:numPr>
          <w:ilvl w:val="1"/>
          <w:numId w:val="4"/>
        </w:numPr>
        <w:spacing w:line="240" w:lineRule="auto"/>
        <w:rPr>
          <w:highlight w:val="none"/>
        </w:rPr>
      </w:pPr>
      <w:r w:rsidRPr="00712FE2">
        <w:rPr>
          <w:highlight w:val="none"/>
        </w:rPr>
        <w:t xml:space="preserve">Результаты отображаются в виде </w:t>
      </w:r>
      <w:r w:rsidR="00381A95" w:rsidRPr="00712FE2">
        <w:rPr>
          <w:highlight w:val="none"/>
        </w:rPr>
        <w:t xml:space="preserve">процентов вероятности возникновения </w:t>
      </w:r>
      <w:r w:rsidR="008E340D" w:rsidRPr="008E340D">
        <w:t>рецидива</w:t>
      </w:r>
      <w:r w:rsidR="008E340D">
        <w:rPr>
          <w:highlight w:val="none"/>
        </w:rPr>
        <w:t xml:space="preserve"> </w:t>
      </w:r>
      <w:r w:rsidR="00381A95" w:rsidRPr="00712FE2">
        <w:rPr>
          <w:highlight w:val="none"/>
        </w:rPr>
        <w:t>кровотечения</w:t>
      </w:r>
    </w:p>
    <w:p w14:paraId="6343791C" w14:textId="77777777" w:rsidR="00CA4AE4" w:rsidRPr="00712FE2" w:rsidRDefault="00CA4AE4" w:rsidP="00CA4AE4">
      <w:pPr>
        <w:pStyle w:val="a6"/>
        <w:numPr>
          <w:ilvl w:val="0"/>
          <w:numId w:val="4"/>
        </w:numPr>
        <w:spacing w:before="0" w:beforeAutospacing="0" w:after="60" w:afterAutospacing="0"/>
        <w:rPr>
          <w:sz w:val="28"/>
          <w:szCs w:val="28"/>
        </w:rPr>
      </w:pPr>
      <w:r w:rsidRPr="00712FE2">
        <w:rPr>
          <w:rStyle w:val="a7"/>
          <w:sz w:val="28"/>
          <w:szCs w:val="28"/>
        </w:rPr>
        <w:t>Безопасность и конфиденциальность</w:t>
      </w:r>
      <w:r w:rsidRPr="00712FE2">
        <w:rPr>
          <w:sz w:val="28"/>
          <w:szCs w:val="28"/>
        </w:rPr>
        <w:t>:</w:t>
      </w:r>
    </w:p>
    <w:p w14:paraId="2E8A1924" w14:textId="77777777" w:rsidR="00CA4AE4" w:rsidRPr="00712FE2" w:rsidRDefault="00CA4AE4" w:rsidP="00CA4AE4">
      <w:pPr>
        <w:pStyle w:val="a6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 w:rsidRPr="00712FE2">
        <w:rPr>
          <w:sz w:val="28"/>
          <w:szCs w:val="28"/>
        </w:rPr>
        <w:lastRenderedPageBreak/>
        <w:t>Данные пациентов шифруются и хранятся в соответствии с требованиями медицинской этики и законодательства.</w:t>
      </w:r>
    </w:p>
    <w:p w14:paraId="086B8B1F" w14:textId="2833F281" w:rsidR="00D65A39" w:rsidRPr="00712FE2" w:rsidRDefault="00D65A39" w:rsidP="00D65A39">
      <w:pPr>
        <w:pStyle w:val="a6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712FE2">
        <w:rPr>
          <w:b/>
          <w:bCs/>
          <w:sz w:val="28"/>
          <w:szCs w:val="28"/>
        </w:rPr>
        <w:t>Улучшение алгоритмов, накопление данных</w:t>
      </w:r>
      <w:r w:rsidRPr="00712FE2">
        <w:rPr>
          <w:sz w:val="28"/>
          <w:szCs w:val="28"/>
        </w:rPr>
        <w:t>:</w:t>
      </w:r>
    </w:p>
    <w:p w14:paraId="32792196" w14:textId="4EE0D023" w:rsidR="00D65A39" w:rsidRPr="00712FE2" w:rsidRDefault="00D65A39" w:rsidP="00E16AF0">
      <w:pPr>
        <w:pStyle w:val="a6"/>
        <w:numPr>
          <w:ilvl w:val="1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712FE2">
        <w:rPr>
          <w:sz w:val="28"/>
          <w:szCs w:val="28"/>
        </w:rPr>
        <w:t>Анкеты, заполненные на мобильных устройствах, автоматически синхронизируются с </w:t>
      </w:r>
      <w:r w:rsidRPr="00712FE2">
        <w:rPr>
          <w:b/>
          <w:bCs/>
          <w:sz w:val="28"/>
          <w:szCs w:val="28"/>
        </w:rPr>
        <w:t>Яндекс</w:t>
      </w:r>
      <w:r w:rsidR="00381A95" w:rsidRPr="00712FE2">
        <w:rPr>
          <w:b/>
          <w:bCs/>
          <w:sz w:val="28"/>
          <w:szCs w:val="28"/>
        </w:rPr>
        <w:t xml:space="preserve"> </w:t>
      </w:r>
      <w:r w:rsidRPr="00712FE2">
        <w:rPr>
          <w:b/>
          <w:bCs/>
          <w:sz w:val="28"/>
          <w:szCs w:val="28"/>
        </w:rPr>
        <w:t xml:space="preserve">Диском, </w:t>
      </w:r>
      <w:r w:rsidRPr="00712FE2">
        <w:rPr>
          <w:sz w:val="28"/>
          <w:szCs w:val="28"/>
        </w:rPr>
        <w:t xml:space="preserve">что позволяет централизованно собирать и анализировать новые данные для расширения обучающей выборки. Передача информации </w:t>
      </w:r>
      <w:r w:rsidR="00381A95" w:rsidRPr="00712FE2">
        <w:rPr>
          <w:sz w:val="28"/>
          <w:szCs w:val="28"/>
        </w:rPr>
        <w:t>на Яндекс</w:t>
      </w:r>
      <w:r w:rsidR="00155063" w:rsidRPr="00155063">
        <w:rPr>
          <w:sz w:val="28"/>
          <w:szCs w:val="28"/>
        </w:rPr>
        <w:t xml:space="preserve"> </w:t>
      </w:r>
      <w:r w:rsidR="00381A95" w:rsidRPr="00712FE2">
        <w:rPr>
          <w:sz w:val="28"/>
          <w:szCs w:val="28"/>
        </w:rPr>
        <w:t xml:space="preserve">Диск </w:t>
      </w:r>
      <w:r w:rsidRPr="00712FE2">
        <w:rPr>
          <w:sz w:val="28"/>
          <w:szCs w:val="28"/>
        </w:rPr>
        <w:t>происходит только после </w:t>
      </w:r>
      <w:r w:rsidRPr="00712FE2">
        <w:rPr>
          <w:b/>
          <w:bCs/>
          <w:sz w:val="28"/>
          <w:szCs w:val="28"/>
        </w:rPr>
        <w:t>подтверждения лечащим врачом</w:t>
      </w:r>
      <w:r w:rsidR="00381A95" w:rsidRPr="00712FE2">
        <w:rPr>
          <w:b/>
          <w:bCs/>
          <w:sz w:val="28"/>
          <w:szCs w:val="28"/>
        </w:rPr>
        <w:t xml:space="preserve"> правильности введенных данных</w:t>
      </w:r>
      <w:r w:rsidRPr="00712FE2">
        <w:rPr>
          <w:sz w:val="28"/>
          <w:szCs w:val="28"/>
        </w:rPr>
        <w:t xml:space="preserve">, что обеспечивает </w:t>
      </w:r>
      <w:r w:rsidR="006B3073" w:rsidRPr="00712FE2">
        <w:rPr>
          <w:sz w:val="28"/>
          <w:szCs w:val="28"/>
        </w:rPr>
        <w:t xml:space="preserve">их </w:t>
      </w:r>
      <w:r w:rsidRPr="00712FE2">
        <w:rPr>
          <w:sz w:val="28"/>
          <w:szCs w:val="28"/>
        </w:rPr>
        <w:t xml:space="preserve">достоверность. Такой подход позволяет постепенно улучшать алгоритмы оценки риска </w:t>
      </w:r>
      <w:r w:rsidR="009322AA" w:rsidRPr="00712FE2">
        <w:rPr>
          <w:sz w:val="28"/>
          <w:szCs w:val="28"/>
        </w:rPr>
        <w:t xml:space="preserve">повторного кровотечения </w:t>
      </w:r>
      <w:r w:rsidRPr="00712FE2">
        <w:rPr>
          <w:sz w:val="28"/>
          <w:szCs w:val="28"/>
        </w:rPr>
        <w:t>за счет актуальных клинических случаев, сохраняя при этом контроль над качеством поступающей информации.</w:t>
      </w:r>
    </w:p>
    <w:p w14:paraId="124F465D" w14:textId="35E601DC" w:rsidR="003C7660" w:rsidRPr="005E10F0" w:rsidRDefault="00333724" w:rsidP="00280DDA">
      <w:pPr>
        <w:spacing w:line="240" w:lineRule="auto"/>
        <w:ind w:firstLine="709"/>
        <w:rPr>
          <w:rFonts w:eastAsiaTheme="minorHAnsi"/>
          <w:highlight w:val="none"/>
        </w:rPr>
      </w:pPr>
      <w:r w:rsidRPr="00712FE2">
        <w:rPr>
          <w:rFonts w:eastAsiaTheme="minorHAnsi"/>
          <w:highlight w:val="none"/>
        </w:rPr>
        <w:t>Гибкость структуры базы данных обеспечивается за счет модульного подхода и нормализации, что позволяет легко адаптировать систему к изменениям требований без значительных перестроек. Основные таблицы (</w:t>
      </w:r>
      <w:proofErr w:type="spellStart"/>
      <w:r w:rsidRPr="00712FE2">
        <w:rPr>
          <w:rFonts w:eastAsiaTheme="minorHAnsi"/>
          <w:highlight w:val="none"/>
        </w:rPr>
        <w:t>Doctors</w:t>
      </w:r>
      <w:proofErr w:type="spellEnd"/>
      <w:r w:rsidRPr="00712FE2">
        <w:rPr>
          <w:rFonts w:eastAsiaTheme="minorHAnsi"/>
          <w:highlight w:val="none"/>
        </w:rPr>
        <w:t>, </w:t>
      </w:r>
      <w:proofErr w:type="spellStart"/>
      <w:r w:rsidRPr="00712FE2">
        <w:rPr>
          <w:rFonts w:eastAsiaTheme="minorHAnsi"/>
          <w:highlight w:val="none"/>
        </w:rPr>
        <w:t>Anket</w:t>
      </w:r>
      <w:proofErr w:type="spellEnd"/>
      <w:r w:rsidRPr="00712FE2">
        <w:rPr>
          <w:rFonts w:eastAsiaTheme="minorHAnsi"/>
          <w:highlight w:val="none"/>
        </w:rPr>
        <w:t>) хранят базовую информацию о врачах и пациентах, а динамические характеристики пациентов вынесены в отдельные связанные таблицы (</w:t>
      </w:r>
      <w:proofErr w:type="spellStart"/>
      <w:r w:rsidRPr="00712FE2">
        <w:rPr>
          <w:rFonts w:eastAsiaTheme="minorHAnsi"/>
          <w:highlight w:val="none"/>
        </w:rPr>
        <w:t>Char</w:t>
      </w:r>
      <w:proofErr w:type="spellEnd"/>
      <w:r w:rsidRPr="00712FE2">
        <w:rPr>
          <w:rFonts w:eastAsiaTheme="minorHAnsi"/>
          <w:highlight w:val="none"/>
        </w:rPr>
        <w:t>, </w:t>
      </w:r>
      <w:proofErr w:type="spellStart"/>
      <w:r w:rsidRPr="00712FE2">
        <w:rPr>
          <w:rFonts w:eastAsiaTheme="minorHAnsi"/>
          <w:highlight w:val="none"/>
        </w:rPr>
        <w:t>Char_Val</w:t>
      </w:r>
      <w:proofErr w:type="spellEnd"/>
      <w:r w:rsidRPr="00712FE2">
        <w:rPr>
          <w:rFonts w:eastAsiaTheme="minorHAnsi"/>
          <w:highlight w:val="none"/>
        </w:rPr>
        <w:t>, </w:t>
      </w:r>
      <w:proofErr w:type="spellStart"/>
      <w:r w:rsidRPr="00712FE2">
        <w:rPr>
          <w:rFonts w:eastAsiaTheme="minorHAnsi"/>
          <w:highlight w:val="none"/>
        </w:rPr>
        <w:t>Anket_Val</w:t>
      </w:r>
      <w:proofErr w:type="spellEnd"/>
      <w:r w:rsidRPr="00712FE2">
        <w:rPr>
          <w:rFonts w:eastAsiaTheme="minorHAnsi"/>
          <w:highlight w:val="none"/>
        </w:rPr>
        <w:t>). Таблица </w:t>
      </w:r>
      <w:proofErr w:type="spellStart"/>
      <w:r w:rsidRPr="00712FE2">
        <w:rPr>
          <w:rFonts w:eastAsiaTheme="minorHAnsi"/>
          <w:highlight w:val="none"/>
        </w:rPr>
        <w:t>Char</w:t>
      </w:r>
      <w:proofErr w:type="spellEnd"/>
      <w:r w:rsidRPr="00712FE2">
        <w:rPr>
          <w:rFonts w:eastAsiaTheme="minorHAnsi"/>
          <w:highlight w:val="none"/>
        </w:rPr>
        <w:t> содержит описания всех характеристик, включая их типы, допустимые диапазоны значений и значимость, что позволяет добавлять новые параметры без изменения структуры базы. Для категориальных и ранговых признаков используется таблица </w:t>
      </w:r>
      <w:proofErr w:type="spellStart"/>
      <w:r w:rsidRPr="00712FE2">
        <w:rPr>
          <w:rFonts w:eastAsiaTheme="minorHAnsi"/>
          <w:highlight w:val="none"/>
        </w:rPr>
        <w:t>Char_Val</w:t>
      </w:r>
      <w:proofErr w:type="spellEnd"/>
      <w:r w:rsidRPr="00712FE2">
        <w:rPr>
          <w:rFonts w:eastAsiaTheme="minorHAnsi"/>
          <w:highlight w:val="none"/>
        </w:rPr>
        <w:t>, обеспечивающая гибкость в определении возможных значений. Данные пациентов разделены на проверенные (</w:t>
      </w:r>
      <w:proofErr w:type="spellStart"/>
      <w:r w:rsidRPr="00712FE2">
        <w:rPr>
          <w:rFonts w:eastAsiaTheme="minorHAnsi"/>
          <w:highlight w:val="none"/>
        </w:rPr>
        <w:t>Anket_Val_Trust</w:t>
      </w:r>
      <w:proofErr w:type="spellEnd"/>
      <w:r w:rsidRPr="00712FE2">
        <w:rPr>
          <w:rFonts w:eastAsiaTheme="minorHAnsi"/>
          <w:highlight w:val="none"/>
        </w:rPr>
        <w:t>) и новые (</w:t>
      </w:r>
      <w:proofErr w:type="spellStart"/>
      <w:r w:rsidRPr="00712FE2">
        <w:rPr>
          <w:rFonts w:eastAsiaTheme="minorHAnsi"/>
          <w:highlight w:val="none"/>
        </w:rPr>
        <w:t>Anket_Val_New</w:t>
      </w:r>
      <w:proofErr w:type="spellEnd"/>
      <w:r w:rsidRPr="00712FE2">
        <w:rPr>
          <w:rFonts w:eastAsiaTheme="minorHAnsi"/>
          <w:highlight w:val="none"/>
        </w:rPr>
        <w:t xml:space="preserve">), что упрощает процесс </w:t>
      </w:r>
      <w:r w:rsidR="00323215" w:rsidRPr="00712FE2">
        <w:rPr>
          <w:rFonts w:eastAsiaTheme="minorHAnsi"/>
          <w:highlight w:val="none"/>
        </w:rPr>
        <w:t xml:space="preserve">их </w:t>
      </w:r>
      <w:r w:rsidRPr="00712FE2">
        <w:rPr>
          <w:rFonts w:eastAsiaTheme="minorHAnsi"/>
          <w:highlight w:val="none"/>
        </w:rPr>
        <w:t>верификации и интеграции в обучающ</w:t>
      </w:r>
      <w:r w:rsidR="00692F98" w:rsidRPr="00712FE2">
        <w:rPr>
          <w:rFonts w:eastAsiaTheme="minorHAnsi"/>
          <w:highlight w:val="none"/>
        </w:rPr>
        <w:t>ую</w:t>
      </w:r>
      <w:r w:rsidRPr="00712FE2">
        <w:rPr>
          <w:rFonts w:eastAsiaTheme="minorHAnsi"/>
          <w:highlight w:val="none"/>
        </w:rPr>
        <w:t xml:space="preserve"> выборк</w:t>
      </w:r>
      <w:r w:rsidR="00692F98" w:rsidRPr="00712FE2">
        <w:rPr>
          <w:rFonts w:eastAsiaTheme="minorHAnsi"/>
          <w:highlight w:val="none"/>
        </w:rPr>
        <w:t>у</w:t>
      </w:r>
      <w:r w:rsidRPr="00712FE2">
        <w:rPr>
          <w:rFonts w:eastAsiaTheme="minorHAnsi"/>
          <w:highlight w:val="none"/>
        </w:rPr>
        <w:t>. Такая архитектура</w:t>
      </w:r>
      <w:r w:rsidR="00692F98" w:rsidRPr="00712FE2">
        <w:rPr>
          <w:rFonts w:eastAsiaTheme="minorHAnsi"/>
          <w:highlight w:val="none"/>
        </w:rPr>
        <w:t xml:space="preserve"> базы данных</w:t>
      </w:r>
      <w:r w:rsidRPr="00712FE2">
        <w:rPr>
          <w:rFonts w:eastAsiaTheme="minorHAnsi"/>
          <w:highlight w:val="none"/>
        </w:rPr>
        <w:t xml:space="preserve"> обеспечивает масштабируемость, удобство поддержки и возможность быстрого расширения функциональности приложения.</w:t>
      </w:r>
    </w:p>
    <w:p w14:paraId="003025E3" w14:textId="77777777" w:rsidR="00712FE2" w:rsidRPr="00712FE2" w:rsidRDefault="00712FE2" w:rsidP="00332800">
      <w:pPr>
        <w:spacing w:line="240" w:lineRule="auto"/>
        <w:ind w:firstLine="709"/>
        <w:rPr>
          <w:rFonts w:eastAsiaTheme="minorHAnsi"/>
          <w:highlight w:val="none"/>
        </w:rPr>
      </w:pPr>
      <w:r w:rsidRPr="00712FE2">
        <w:rPr>
          <w:rFonts w:eastAsiaTheme="minorHAnsi"/>
          <w:highlight w:val="none"/>
        </w:rPr>
        <w:t>Приложение поддерживает динамическое обновление анкет при изменении списка характеристик в таблице </w:t>
      </w:r>
      <w:proofErr w:type="spellStart"/>
      <w:r w:rsidRPr="00712FE2">
        <w:rPr>
          <w:rFonts w:eastAsiaTheme="minorHAnsi"/>
          <w:highlight w:val="none"/>
        </w:rPr>
        <w:t>Char</w:t>
      </w:r>
      <w:proofErr w:type="spellEnd"/>
      <w:r w:rsidRPr="00712FE2">
        <w:rPr>
          <w:rFonts w:eastAsiaTheme="minorHAnsi"/>
          <w:highlight w:val="none"/>
        </w:rPr>
        <w:t>. Как только администратор добавляет или корректирует признаки в базе данных, мобильное приложение автоматически синхронизирует изменения, обновляя форму анкеты без необходимости ручного вмешательства. Это обеспечивает гибкость и актуальность диагностического инструмента при изменении медицинских требований или расширении перечня оцениваемых параметров.</w:t>
      </w:r>
    </w:p>
    <w:p w14:paraId="064B1529" w14:textId="60F70964" w:rsidR="003C7660" w:rsidRDefault="009C6F5A" w:rsidP="00332800">
      <w:pPr>
        <w:spacing w:line="240" w:lineRule="auto"/>
        <w:ind w:firstLine="709"/>
        <w:rPr>
          <w:rFonts w:cstheme="minorHAnsi"/>
          <w:color w:val="000000"/>
        </w:rPr>
      </w:pPr>
      <w:r w:rsidRPr="00CA4AE4">
        <w:rPr>
          <w:rFonts w:eastAsiaTheme="minorHAnsi" w:cstheme="minorBidi"/>
          <w:szCs w:val="22"/>
          <w:highlight w:val="none"/>
        </w:rPr>
        <w:t>В</w:t>
      </w:r>
      <w:r w:rsidR="003C7660" w:rsidRPr="00CA4AE4">
        <w:rPr>
          <w:rFonts w:eastAsiaTheme="minorHAnsi" w:cstheme="minorBidi"/>
          <w:szCs w:val="22"/>
          <w:highlight w:val="none"/>
        </w:rPr>
        <w:t>ерификация</w:t>
      </w:r>
      <w:r w:rsidR="003C7660">
        <w:rPr>
          <w:rFonts w:eastAsiaTheme="minorHAnsi" w:cstheme="minorBidi"/>
          <w:szCs w:val="22"/>
          <w:highlight w:val="none"/>
        </w:rPr>
        <w:t xml:space="preserve"> мобильного приводились путем сравнения результатов прогнозирования предрецедивного синдрома у 559 пациентов. В таблице 1 приведены результаты прогнозов, сделанных программой   </w:t>
      </w:r>
      <w:r w:rsidR="003C7660" w:rsidRPr="002668F3">
        <w:rPr>
          <w:rFonts w:cstheme="minorHAnsi"/>
          <w:color w:val="000000"/>
        </w:rPr>
        <w:t>DIAGN1</w:t>
      </w:r>
      <w:r w:rsidR="003C7660">
        <w:rPr>
          <w:rFonts w:cstheme="minorHAnsi"/>
          <w:color w:val="000000"/>
        </w:rPr>
        <w:t xml:space="preserve"> и мобильным приложением, распределенные по фактическим диагнозам исследуемых пациентов</w:t>
      </w:r>
      <w:r w:rsidR="00D71F28">
        <w:rPr>
          <w:rFonts w:cstheme="minorHAnsi"/>
          <w:color w:val="000000"/>
        </w:rPr>
        <w:t>.</w:t>
      </w:r>
    </w:p>
    <w:p w14:paraId="0977824A" w14:textId="77777777" w:rsidR="00D71F28" w:rsidRPr="00297710" w:rsidRDefault="00D71F28" w:rsidP="00155063">
      <w:pPr>
        <w:spacing w:before="120" w:after="120" w:line="240" w:lineRule="auto"/>
        <w:ind w:firstLine="709"/>
        <w:jc w:val="center"/>
        <w:rPr>
          <w:rFonts w:cstheme="minorHAnsi"/>
          <w:color w:val="000000"/>
          <w:sz w:val="24"/>
          <w:szCs w:val="24"/>
        </w:rPr>
      </w:pPr>
      <w:r w:rsidRPr="00297710">
        <w:rPr>
          <w:sz w:val="24"/>
          <w:szCs w:val="24"/>
        </w:rPr>
        <w:t>Таблица 1. Сравнение результатов прогнозирования</w:t>
      </w:r>
    </w:p>
    <w:tbl>
      <w:tblPr>
        <w:tblW w:w="8652" w:type="dxa"/>
        <w:jc w:val="center"/>
        <w:tblLook w:val="04A0" w:firstRow="1" w:lastRow="0" w:firstColumn="1" w:lastColumn="0" w:noHBand="0" w:noVBand="1"/>
      </w:tblPr>
      <w:tblGrid>
        <w:gridCol w:w="2920"/>
        <w:gridCol w:w="2920"/>
        <w:gridCol w:w="1253"/>
        <w:gridCol w:w="1559"/>
      </w:tblGrid>
      <w:tr w:rsidR="00D71F28" w:rsidRPr="00D71F28" w14:paraId="23342FD3" w14:textId="77777777" w:rsidTr="00297710"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13CB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Диагноз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3474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Прогноз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1A95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DIAGN1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BB2B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Мобильное приложение</w:t>
            </w:r>
          </w:p>
        </w:tc>
      </w:tr>
      <w:tr w:rsidR="00297710" w:rsidRPr="00D71F28" w14:paraId="591F9F88" w14:textId="77777777" w:rsidTr="00297710">
        <w:trPr>
          <w:trHeight w:val="286"/>
          <w:jc w:val="center"/>
        </w:trPr>
        <w:tc>
          <w:tcPr>
            <w:tcW w:w="29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41B64E8" w14:textId="393C2776" w:rsidR="00297710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 синдром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D50C" w14:textId="61D51B43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 синдром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131D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0CA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72</w:t>
            </w:r>
          </w:p>
        </w:tc>
      </w:tr>
      <w:tr w:rsidR="00297710" w:rsidRPr="00D71F28" w14:paraId="3221E85D" w14:textId="77777777" w:rsidTr="00297710">
        <w:trPr>
          <w:trHeight w:val="431"/>
          <w:jc w:val="center"/>
        </w:trPr>
        <w:tc>
          <w:tcPr>
            <w:tcW w:w="2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07D6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7801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A158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84C9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</w:tr>
      <w:tr w:rsidR="00297710" w:rsidRPr="00D71F28" w14:paraId="12461E4B" w14:textId="77777777" w:rsidTr="00297710">
        <w:trPr>
          <w:trHeight w:val="300"/>
          <w:jc w:val="center"/>
        </w:trPr>
        <w:tc>
          <w:tcPr>
            <w:tcW w:w="29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9DC0D5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202B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EFBC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B82B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396</w:t>
            </w:r>
          </w:p>
        </w:tc>
      </w:tr>
      <w:tr w:rsidR="00297710" w:rsidRPr="00D71F28" w14:paraId="56F9742A" w14:textId="77777777" w:rsidTr="00297710">
        <w:trPr>
          <w:trHeight w:val="300"/>
          <w:jc w:val="center"/>
        </w:trPr>
        <w:tc>
          <w:tcPr>
            <w:tcW w:w="2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E077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F812" w14:textId="232755C1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 синдром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7EE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AF9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71</w:t>
            </w:r>
          </w:p>
        </w:tc>
      </w:tr>
      <w:tr w:rsidR="00297710" w:rsidRPr="00D71F28" w14:paraId="6FE04FF2" w14:textId="77777777" w:rsidTr="00297710">
        <w:trPr>
          <w:trHeight w:val="300"/>
          <w:jc w:val="center"/>
        </w:trPr>
        <w:tc>
          <w:tcPr>
            <w:tcW w:w="5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605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Общее количество больных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2DA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A09C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559</w:t>
            </w:r>
          </w:p>
        </w:tc>
      </w:tr>
    </w:tbl>
    <w:p w14:paraId="0B67D780" w14:textId="77777777" w:rsidR="00D71F28" w:rsidRDefault="00D71F28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</w:p>
    <w:p w14:paraId="29C30239" w14:textId="77777777" w:rsidR="009C6F5A" w:rsidRPr="009C6F5A" w:rsidRDefault="009C6F5A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r>
        <w:rPr>
          <w:rFonts w:eastAsiaTheme="minorHAnsi" w:cstheme="minorBidi"/>
          <w:szCs w:val="22"/>
          <w:highlight w:val="none"/>
        </w:rPr>
        <w:t xml:space="preserve">Как и ожидалось, прогноз мобильного приложения более тревожный. Это демонстрирует изменение представлений о соотношении рисков </w:t>
      </w:r>
      <w:r>
        <w:rPr>
          <w:rFonts w:eastAsiaTheme="minorHAnsi" w:cstheme="minorBidi"/>
          <w:szCs w:val="22"/>
          <w:highlight w:val="none"/>
          <w:lang w:val="en-US"/>
        </w:rPr>
        <w:t>I</w:t>
      </w:r>
      <w:r>
        <w:rPr>
          <w:rFonts w:eastAsiaTheme="minorHAnsi" w:cstheme="minorBidi"/>
          <w:szCs w:val="22"/>
          <w:highlight w:val="none"/>
        </w:rPr>
        <w:t xml:space="preserve"> и</w:t>
      </w:r>
      <w:r w:rsidRPr="009C6F5A">
        <w:rPr>
          <w:rFonts w:eastAsiaTheme="minorHAnsi" w:cstheme="minorBidi"/>
          <w:szCs w:val="22"/>
          <w:highlight w:val="none"/>
        </w:rPr>
        <w:t xml:space="preserve"> </w:t>
      </w:r>
      <w:r>
        <w:rPr>
          <w:rFonts w:eastAsiaTheme="minorHAnsi" w:cstheme="minorBidi"/>
          <w:szCs w:val="22"/>
          <w:highlight w:val="none"/>
          <w:lang w:val="en-US"/>
        </w:rPr>
        <w:t>II</w:t>
      </w:r>
      <w:r>
        <w:rPr>
          <w:rFonts w:eastAsiaTheme="minorHAnsi" w:cstheme="minorBidi"/>
          <w:szCs w:val="22"/>
          <w:highlight w:val="none"/>
        </w:rPr>
        <w:t xml:space="preserve"> рода в современной медицинской практике.</w:t>
      </w:r>
    </w:p>
    <w:p w14:paraId="39390B71" w14:textId="7F6131E7" w:rsidR="00901D6E" w:rsidRDefault="00901D6E" w:rsidP="00332800">
      <w:pPr>
        <w:spacing w:line="240" w:lineRule="auto"/>
        <w:ind w:firstLine="709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  <w:highlight w:val="none"/>
        </w:rPr>
        <w:t xml:space="preserve">В таблице 2 приведены характеристики </w:t>
      </w:r>
      <w:r>
        <w:rPr>
          <w:rFonts w:eastAsiaTheme="minorHAnsi" w:cstheme="minorBidi"/>
          <w:szCs w:val="22"/>
        </w:rPr>
        <w:t>п</w:t>
      </w:r>
      <w:r w:rsidRPr="00901D6E">
        <w:rPr>
          <w:rFonts w:eastAsiaTheme="minorHAnsi" w:cstheme="minorBidi"/>
          <w:szCs w:val="22"/>
        </w:rPr>
        <w:t>рогностичност</w:t>
      </w:r>
      <w:r>
        <w:rPr>
          <w:rFonts w:eastAsiaTheme="minorHAnsi" w:cstheme="minorBidi"/>
          <w:szCs w:val="22"/>
        </w:rPr>
        <w:t>и</w:t>
      </w:r>
      <w:r w:rsidRPr="00901D6E">
        <w:rPr>
          <w:rFonts w:eastAsiaTheme="minorHAnsi" w:cstheme="minorBidi"/>
          <w:szCs w:val="22"/>
        </w:rPr>
        <w:t xml:space="preserve"> </w:t>
      </w:r>
      <w:r w:rsidR="00FC3604" w:rsidRPr="00FC3604">
        <w:rPr>
          <w:rFonts w:eastAsiaTheme="minorHAnsi" w:cstheme="minorBidi"/>
          <w:szCs w:val="22"/>
        </w:rPr>
        <w:t xml:space="preserve">[3] </w:t>
      </w:r>
      <w:r w:rsidRPr="00901D6E">
        <w:rPr>
          <w:rFonts w:eastAsiaTheme="minorHAnsi" w:cstheme="minorBidi"/>
          <w:szCs w:val="22"/>
        </w:rPr>
        <w:t>метода прогнозирования</w:t>
      </w:r>
      <w:r>
        <w:rPr>
          <w:rFonts w:eastAsiaTheme="minorHAnsi" w:cstheme="minorBidi"/>
          <w:szCs w:val="22"/>
        </w:rPr>
        <w:t>, использованного в мобильном приложении</w:t>
      </w:r>
      <w:r w:rsidR="00FC3604">
        <w:rPr>
          <w:rFonts w:eastAsiaTheme="minorHAnsi" w:cstheme="minorBidi"/>
          <w:szCs w:val="22"/>
        </w:rPr>
        <w:t>.</w:t>
      </w:r>
    </w:p>
    <w:p w14:paraId="5C78B382" w14:textId="77777777" w:rsidR="00D6684E" w:rsidRPr="00D6684E" w:rsidRDefault="00D6684E" w:rsidP="00155063">
      <w:pPr>
        <w:spacing w:before="120" w:after="120" w:line="240" w:lineRule="auto"/>
        <w:ind w:firstLine="709"/>
        <w:jc w:val="center"/>
        <w:rPr>
          <w:sz w:val="24"/>
          <w:szCs w:val="24"/>
        </w:rPr>
      </w:pPr>
      <w:r w:rsidRPr="00297710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297710">
        <w:rPr>
          <w:sz w:val="24"/>
          <w:szCs w:val="24"/>
        </w:rPr>
        <w:t>.</w:t>
      </w:r>
      <w:r>
        <w:rPr>
          <w:sz w:val="24"/>
          <w:szCs w:val="24"/>
        </w:rPr>
        <w:t xml:space="preserve"> Характеристики прогностичности</w:t>
      </w:r>
    </w:p>
    <w:tbl>
      <w:tblPr>
        <w:tblW w:w="6468" w:type="dxa"/>
        <w:jc w:val="center"/>
        <w:tblLook w:val="04A0" w:firstRow="1" w:lastRow="0" w:firstColumn="1" w:lastColumn="0" w:noHBand="0" w:noVBand="1"/>
      </w:tblPr>
      <w:tblGrid>
        <w:gridCol w:w="2240"/>
        <w:gridCol w:w="1470"/>
        <w:gridCol w:w="1360"/>
        <w:gridCol w:w="1398"/>
      </w:tblGrid>
      <w:tr w:rsidR="00D6684E" w:rsidRPr="00D6684E" w14:paraId="00495C9C" w14:textId="77777777" w:rsidTr="00D6684E">
        <w:trPr>
          <w:trHeight w:val="60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6AAE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Характеристика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50A2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Обозначение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BE6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Значение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6778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Стандартная ошибка</w:t>
            </w:r>
          </w:p>
        </w:tc>
      </w:tr>
      <w:tr w:rsidR="00D6684E" w:rsidRPr="00D6684E" w14:paraId="5D01C475" w14:textId="77777777" w:rsidTr="00D6684E">
        <w:trPr>
          <w:trHeight w:val="6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8372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Чувствительность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7DC9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7A45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0,955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647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</w:tr>
      <w:tr w:rsidR="00D6684E" w:rsidRPr="00D6684E" w14:paraId="4CC99231" w14:textId="77777777" w:rsidTr="00D6684E">
        <w:trPr>
          <w:trHeight w:val="3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AD6C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Специфичность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D7D0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 </w:t>
            </w: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F64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0,455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69C5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0,038</w:t>
            </w:r>
          </w:p>
        </w:tc>
      </w:tr>
      <w:tr w:rsidR="00D6684E" w:rsidRPr="00D6684E" w14:paraId="4FA149D5" w14:textId="77777777" w:rsidTr="00D6684E">
        <w:trPr>
          <w:trHeight w:val="3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43A8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Распространенность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6669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B704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0,694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EB72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</w:tr>
      <w:tr w:rsidR="00D6684E" w:rsidRPr="00D6684E" w14:paraId="69528B7B" w14:textId="77777777" w:rsidTr="00D6684E">
        <w:trPr>
          <w:trHeight w:val="9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A4CEA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Прогностичность</w:t>
            </w:r>
            <w:proofErr w:type="spellEnd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положительного результата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935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PPV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0F0F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0,799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75BD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</w:tr>
      <w:tr w:rsidR="00D6684E" w:rsidRPr="00D6684E" w14:paraId="127CFB1B" w14:textId="77777777" w:rsidTr="00D6684E">
        <w:trPr>
          <w:trHeight w:val="9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DD3E4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Прогностичность</w:t>
            </w:r>
            <w:proofErr w:type="spellEnd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отрицательного  результата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9303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NPV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DB58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0,816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F2F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0,056</w:t>
            </w:r>
          </w:p>
        </w:tc>
      </w:tr>
    </w:tbl>
    <w:p w14:paraId="5FB9E3CB" w14:textId="77777777" w:rsidR="00D6684E" w:rsidRPr="003C7660" w:rsidRDefault="00D6684E" w:rsidP="00D6684E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</w:p>
    <w:p w14:paraId="7964CA4B" w14:textId="3C24C606" w:rsidR="00326BB1" w:rsidRDefault="009C6F5A" w:rsidP="00332800">
      <w:pPr>
        <w:spacing w:line="240" w:lineRule="auto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Разработанное мобильное п</w:t>
      </w:r>
      <w:r w:rsidR="00FE3693">
        <w:rPr>
          <w:rFonts w:cstheme="minorHAnsi"/>
          <w:color w:val="000000"/>
        </w:rPr>
        <w:t xml:space="preserve">риложение позволяет оперативно у постели пациента оценить риск повторного кровотечения и вовремя принять меры по спасению пациента. Прогностические характеристики алгоритма прогнозирования, реализованного в приложении не уступают характеристикам </w:t>
      </w:r>
      <w:r w:rsidR="00FE3693" w:rsidRPr="00FE3693">
        <w:rPr>
          <w:rFonts w:cstheme="minorHAnsi"/>
          <w:color w:val="000000"/>
        </w:rPr>
        <w:t>хорошо зарекомендовавшей се</w:t>
      </w:r>
      <w:r w:rsidR="00FE3693">
        <w:rPr>
          <w:rFonts w:cstheme="minorHAnsi"/>
          <w:color w:val="000000"/>
        </w:rPr>
        <w:t xml:space="preserve">бя </w:t>
      </w:r>
      <w:proofErr w:type="gramStart"/>
      <w:r w:rsidR="00FE3693">
        <w:rPr>
          <w:rFonts w:cstheme="minorHAnsi"/>
          <w:color w:val="000000"/>
        </w:rPr>
        <w:t xml:space="preserve">программы  </w:t>
      </w:r>
      <w:r w:rsidR="00FE3693" w:rsidRPr="00FE3693">
        <w:rPr>
          <w:rFonts w:cstheme="minorHAnsi"/>
          <w:color w:val="000000"/>
        </w:rPr>
        <w:t>DIAGN</w:t>
      </w:r>
      <w:proofErr w:type="gramEnd"/>
      <w:r w:rsidR="00FE3693" w:rsidRPr="00FE3693">
        <w:rPr>
          <w:rFonts w:cstheme="minorHAnsi"/>
          <w:color w:val="000000"/>
        </w:rPr>
        <w:t>1</w:t>
      </w:r>
      <w:r w:rsidR="00FE3693">
        <w:rPr>
          <w:rFonts w:cstheme="minorHAnsi"/>
          <w:color w:val="000000"/>
        </w:rPr>
        <w:t xml:space="preserve">. Внедрение данного приложения в врачебную практику позволит лечащим врачам оперативно принимать решения на основании опыта, накопленного экспертами за многие годы врачебной практики. </w:t>
      </w:r>
    </w:p>
    <w:p w14:paraId="2AB1A080" w14:textId="77777777" w:rsidR="003C7660" w:rsidRDefault="00326BB1" w:rsidP="00332800">
      <w:pPr>
        <w:spacing w:line="240" w:lineRule="auto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В дальнейшем, для повышения достоверности и оперативности прогнозов планируется использовать методы машинного обучения.</w:t>
      </w:r>
    </w:p>
    <w:p w14:paraId="7B670EB6" w14:textId="77777777" w:rsidR="009C6F5A" w:rsidRPr="00F403B8" w:rsidRDefault="009C6F5A" w:rsidP="009C6F5A">
      <w:pPr>
        <w:pStyle w:val="-"/>
      </w:pPr>
      <w:r w:rsidRPr="00F403B8">
        <w:t>Литература</w:t>
      </w:r>
    </w:p>
    <w:p w14:paraId="61299B36" w14:textId="091A0F90" w:rsidR="00323215" w:rsidRDefault="00323215" w:rsidP="00323215">
      <w:pPr>
        <w:pStyle w:val="af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3C47FF">
        <w:rPr>
          <w:rFonts w:cstheme="minorHAnsi"/>
          <w:sz w:val="28"/>
          <w:szCs w:val="28"/>
        </w:rPr>
        <w:t xml:space="preserve">Шапкин, Ю. Г. Ранняя диагностика рецидива кровотечения из </w:t>
      </w:r>
      <w:proofErr w:type="spellStart"/>
      <w:r w:rsidRPr="003C47FF">
        <w:rPr>
          <w:rFonts w:cstheme="minorHAnsi"/>
          <w:sz w:val="28"/>
          <w:szCs w:val="28"/>
        </w:rPr>
        <w:t>гастродуоденальной</w:t>
      </w:r>
      <w:proofErr w:type="spellEnd"/>
      <w:r w:rsidRPr="003C47FF">
        <w:rPr>
          <w:rFonts w:cstheme="minorHAnsi"/>
          <w:sz w:val="28"/>
          <w:szCs w:val="28"/>
        </w:rPr>
        <w:t xml:space="preserve"> язвы / Ю. Г. Шапкин, А. В. Беликов, В. Ю. Климашевич. – Саратов: Саратовский государственный медицинский университет имени В.И. Разумовского, 2016. – 156 с. – EDN YPQZVJ.</w:t>
      </w:r>
    </w:p>
    <w:p w14:paraId="7FDF84CD" w14:textId="77777777" w:rsidR="00323215" w:rsidRPr="0049026D" w:rsidRDefault="00323215" w:rsidP="00332800">
      <w:pPr>
        <w:pStyle w:val="af"/>
        <w:numPr>
          <w:ilvl w:val="0"/>
          <w:numId w:val="6"/>
        </w:numPr>
        <w:spacing w:line="240" w:lineRule="auto"/>
        <w:ind w:firstLine="709"/>
        <w:jc w:val="both"/>
        <w:rPr>
          <w:rFonts w:eastAsiaTheme="minorHAnsi"/>
        </w:rPr>
      </w:pPr>
      <w:r w:rsidRPr="00323215">
        <w:rPr>
          <w:rFonts w:cstheme="minorHAnsi"/>
          <w:sz w:val="28"/>
          <w:szCs w:val="28"/>
        </w:rPr>
        <w:t xml:space="preserve">Диагностика </w:t>
      </w:r>
      <w:proofErr w:type="spellStart"/>
      <w:r w:rsidRPr="00323215">
        <w:rPr>
          <w:rFonts w:cstheme="minorHAnsi"/>
          <w:sz w:val="28"/>
          <w:szCs w:val="28"/>
        </w:rPr>
        <w:t>предрецидивного</w:t>
      </w:r>
      <w:proofErr w:type="spellEnd"/>
      <w:r w:rsidRPr="00323215">
        <w:rPr>
          <w:rFonts w:cstheme="minorHAnsi"/>
          <w:sz w:val="28"/>
          <w:szCs w:val="28"/>
        </w:rPr>
        <w:t xml:space="preserve"> синдрома при кровоточащей язве желудка и двенадцатиперстной кишки / Ю. Г. </w:t>
      </w:r>
      <w:r w:rsidRPr="00323215">
        <w:rPr>
          <w:rFonts w:cstheme="minorHAnsi"/>
          <w:sz w:val="28"/>
          <w:szCs w:val="28"/>
        </w:rPr>
        <w:lastRenderedPageBreak/>
        <w:t xml:space="preserve">Шапкин, С. Н. </w:t>
      </w:r>
      <w:proofErr w:type="spellStart"/>
      <w:r w:rsidRPr="00323215">
        <w:rPr>
          <w:rFonts w:cstheme="minorHAnsi"/>
          <w:sz w:val="28"/>
          <w:szCs w:val="28"/>
        </w:rPr>
        <w:t>Потахин</w:t>
      </w:r>
      <w:proofErr w:type="spellEnd"/>
      <w:r w:rsidRPr="00323215">
        <w:rPr>
          <w:rFonts w:cstheme="minorHAnsi"/>
          <w:sz w:val="28"/>
          <w:szCs w:val="28"/>
        </w:rPr>
        <w:t>, А. В. Беликов [и др.] // Вестник хирургии им. И.И. Грекова. – 2004. – Т. 163, № 1. – С. 43-46. – EDN ZMJUJT.</w:t>
      </w:r>
    </w:p>
    <w:p w14:paraId="1E12666C" w14:textId="119B88FA" w:rsidR="0049026D" w:rsidRPr="0049026D" w:rsidRDefault="0049026D" w:rsidP="0049026D">
      <w:pPr>
        <w:pStyle w:val="af0"/>
        <w:numPr>
          <w:ilvl w:val="0"/>
          <w:numId w:val="6"/>
        </w:numPr>
      </w:pPr>
      <w:r w:rsidRPr="00791F77">
        <w:t>Чиркова В.М. Перспективы внедрения мобильных приложений при подготовке студентов-медиков к профессиональной деятельности // Карельский научный журнал. 2020. № 1(30). Т.9. С. 43-46.</w:t>
      </w:r>
    </w:p>
    <w:p w14:paraId="3BAC4F82" w14:textId="3CF6B79D" w:rsidR="001C24AE" w:rsidRPr="0049026D" w:rsidRDefault="00D6684E" w:rsidP="00332800">
      <w:pPr>
        <w:pStyle w:val="af"/>
        <w:numPr>
          <w:ilvl w:val="0"/>
          <w:numId w:val="6"/>
        </w:numPr>
        <w:spacing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323215">
        <w:rPr>
          <w:rFonts w:cstheme="minorHAnsi"/>
          <w:sz w:val="28"/>
          <w:szCs w:val="28"/>
        </w:rPr>
        <w:t>Гайдышев</w:t>
      </w:r>
      <w:proofErr w:type="spellEnd"/>
      <w:r w:rsidRPr="00323215">
        <w:rPr>
          <w:rFonts w:cstheme="minorHAnsi"/>
          <w:sz w:val="28"/>
          <w:szCs w:val="28"/>
        </w:rPr>
        <w:t xml:space="preserve"> И.П. Моделирование стохастических и детерминированных систем: Руководство пользователя программы </w:t>
      </w:r>
      <w:proofErr w:type="spellStart"/>
      <w:r w:rsidRPr="00323215">
        <w:rPr>
          <w:rFonts w:cstheme="minorHAnsi"/>
          <w:sz w:val="28"/>
          <w:szCs w:val="28"/>
        </w:rPr>
        <w:t>AtteStat</w:t>
      </w:r>
      <w:proofErr w:type="spellEnd"/>
      <w:r w:rsidRPr="00323215">
        <w:rPr>
          <w:rFonts w:cstheme="minorHAnsi"/>
          <w:sz w:val="28"/>
          <w:szCs w:val="28"/>
        </w:rPr>
        <w:t>. – Курган, 2015.484 с.</w:t>
      </w:r>
    </w:p>
    <w:p w14:paraId="10189380" w14:textId="77777777" w:rsidR="0049026D" w:rsidRPr="00791F77" w:rsidRDefault="0049026D" w:rsidP="0049026D">
      <w:pPr>
        <w:pStyle w:val="af0"/>
        <w:numPr>
          <w:ilvl w:val="0"/>
          <w:numId w:val="6"/>
        </w:numPr>
      </w:pPr>
      <w:proofErr w:type="spellStart"/>
      <w:r w:rsidRPr="00791F77">
        <w:t>Марушка</w:t>
      </w:r>
      <w:proofErr w:type="spellEnd"/>
      <w:r w:rsidRPr="00791F77">
        <w:t xml:space="preserve"> А.А. Технологии создания мобильных приложений // Актуальные направления научных исследований XXI века: теория и практика. 2015. № 8-1 (19-1). С. 21-24</w:t>
      </w:r>
    </w:p>
    <w:p w14:paraId="59256E80" w14:textId="20BD1891" w:rsidR="00155063" w:rsidRPr="00155063" w:rsidRDefault="0049026D" w:rsidP="00155063">
      <w:pPr>
        <w:pStyle w:val="af0"/>
        <w:numPr>
          <w:ilvl w:val="0"/>
          <w:numId w:val="6"/>
        </w:numPr>
      </w:pPr>
      <w:r w:rsidRPr="00791F77">
        <w:t>Зуева С.В., Кривоногов С.В. Аспекты и перспективы развития современных информационных технологий // Карельский научный журнал. 2015. № 3 (12). С. 10-12.</w:t>
      </w:r>
    </w:p>
    <w:p w14:paraId="4D3D53A1" w14:textId="77777777" w:rsidR="00155063" w:rsidRDefault="00155063" w:rsidP="00155063">
      <w:pPr>
        <w:pStyle w:val="af0"/>
        <w:ind w:left="360" w:firstLine="0"/>
        <w:rPr>
          <w:lang w:val="en-US"/>
        </w:rPr>
      </w:pPr>
    </w:p>
    <w:p w14:paraId="784DDC52" w14:textId="77777777" w:rsidR="00155063" w:rsidRPr="00155063" w:rsidRDefault="00155063" w:rsidP="00155063">
      <w:pPr>
        <w:pStyle w:val="af0"/>
        <w:spacing w:line="240" w:lineRule="auto"/>
        <w:ind w:left="357" w:firstLine="0"/>
        <w:rPr>
          <w:b/>
        </w:rPr>
      </w:pPr>
      <w:r w:rsidRPr="00155063">
        <w:rPr>
          <w:b/>
        </w:rPr>
        <w:t>Сведения об авторах</w:t>
      </w:r>
    </w:p>
    <w:p w14:paraId="5E0A27D4" w14:textId="77777777" w:rsidR="00155063" w:rsidRPr="00155063" w:rsidRDefault="00155063" w:rsidP="00155063">
      <w:pPr>
        <w:pStyle w:val="af0"/>
        <w:spacing w:line="240" w:lineRule="auto"/>
        <w:ind w:left="357" w:firstLine="0"/>
        <w:rPr>
          <w:b/>
        </w:rPr>
      </w:pPr>
      <w:r w:rsidRPr="00155063">
        <w:rPr>
          <w:b/>
        </w:rPr>
        <w:t>Кузнецов Андрей Алексеевич</w:t>
      </w:r>
    </w:p>
    <w:p w14:paraId="46A6DB8A" w14:textId="77777777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>Саратовский государственный технический университет имени Гагарина Ю.А.</w:t>
      </w:r>
    </w:p>
    <w:p w14:paraId="7C1E5704" w14:textId="3A2E9FFF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>Студент кафедры «Информационно-коммуникационные системы и программная</w:t>
      </w:r>
      <w:r w:rsidRPr="00155063">
        <w:t xml:space="preserve"> </w:t>
      </w:r>
      <w:r w:rsidRPr="00155063">
        <w:t>инженерия»</w:t>
      </w:r>
    </w:p>
    <w:p w14:paraId="32FD34BB" w14:textId="77777777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>тел. +7(980)0673315</w:t>
      </w:r>
    </w:p>
    <w:p w14:paraId="36DCC293" w14:textId="25173363" w:rsidR="00155063" w:rsidRDefault="00155063" w:rsidP="00155063">
      <w:pPr>
        <w:pStyle w:val="af0"/>
        <w:spacing w:line="240" w:lineRule="auto"/>
        <w:ind w:left="357" w:firstLine="0"/>
        <w:rPr>
          <w:lang w:val="en-US"/>
        </w:rPr>
      </w:pPr>
      <w:r w:rsidRPr="00155063">
        <w:t xml:space="preserve">E-mail: </w:t>
      </w:r>
      <w:hyperlink r:id="rId7" w:history="1">
        <w:r w:rsidRPr="00155063">
          <w:rPr>
            <w:rStyle w:val="a5"/>
          </w:rPr>
          <w:t>t2uwsmd@gmail.com</w:t>
        </w:r>
      </w:hyperlink>
    </w:p>
    <w:p w14:paraId="0FE9D886" w14:textId="77777777" w:rsidR="00155063" w:rsidRPr="00155063" w:rsidRDefault="00155063" w:rsidP="00155063">
      <w:pPr>
        <w:pStyle w:val="af0"/>
        <w:spacing w:line="240" w:lineRule="auto"/>
        <w:ind w:left="357" w:firstLine="0"/>
        <w:rPr>
          <w:lang w:val="en-US"/>
        </w:rPr>
      </w:pPr>
    </w:p>
    <w:p w14:paraId="4E2156AC" w14:textId="77777777" w:rsidR="00155063" w:rsidRPr="00155063" w:rsidRDefault="00155063" w:rsidP="00155063">
      <w:pPr>
        <w:pStyle w:val="af0"/>
        <w:spacing w:line="240" w:lineRule="auto"/>
        <w:ind w:left="357" w:firstLine="0"/>
        <w:rPr>
          <w:b/>
        </w:rPr>
      </w:pPr>
      <w:r w:rsidRPr="00155063">
        <w:rPr>
          <w:b/>
        </w:rPr>
        <w:t>Кочергина Полина Фёдоровна</w:t>
      </w:r>
    </w:p>
    <w:p w14:paraId="7006D315" w14:textId="77777777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>Саратовский государственный технический университет имени Гагарина Ю.А.</w:t>
      </w:r>
    </w:p>
    <w:p w14:paraId="50DCBB39" w14:textId="77777777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>Студент кафедры «Информационно-коммуникационные системы и программная</w:t>
      </w:r>
    </w:p>
    <w:p w14:paraId="3F075771" w14:textId="77777777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>инженерия»</w:t>
      </w:r>
    </w:p>
    <w:p w14:paraId="17B26CCF" w14:textId="77777777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>тел. +7(967)8013364</w:t>
      </w:r>
    </w:p>
    <w:p w14:paraId="3305041C" w14:textId="77777777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 xml:space="preserve">E-mail: </w:t>
      </w:r>
      <w:proofErr w:type="spellStart"/>
      <w:r w:rsidRPr="00155063">
        <w:t>kochergina</w:t>
      </w:r>
      <w:proofErr w:type="spellEnd"/>
      <w:r w:rsidRPr="00155063">
        <w:t>_</w:t>
      </w:r>
      <w:proofErr w:type="spellStart"/>
      <w:r w:rsidRPr="00155063">
        <w:t>polina</w:t>
      </w:r>
      <w:proofErr w:type="spellEnd"/>
      <w:r w:rsidRPr="00155063">
        <w:t>@bk.</w:t>
      </w:r>
      <w:proofErr w:type="spellStart"/>
      <w:r w:rsidRPr="00155063">
        <w:t>ru</w:t>
      </w:r>
      <w:proofErr w:type="spellEnd"/>
      <w:r w:rsidRPr="00155063">
        <w:t xml:space="preserve"> </w:t>
      </w:r>
    </w:p>
    <w:p w14:paraId="4C8D2B23" w14:textId="77777777" w:rsidR="00155063" w:rsidRDefault="00155063" w:rsidP="00155063">
      <w:pPr>
        <w:pStyle w:val="af0"/>
        <w:ind w:left="360" w:firstLine="0"/>
        <w:rPr>
          <w:lang w:val="en-US"/>
        </w:rPr>
      </w:pPr>
    </w:p>
    <w:p w14:paraId="4E05723C" w14:textId="6FF9AF37" w:rsidR="00155063" w:rsidRPr="00155063" w:rsidRDefault="00155063" w:rsidP="00155063">
      <w:pPr>
        <w:pStyle w:val="af0"/>
        <w:spacing w:line="240" w:lineRule="auto"/>
        <w:ind w:left="357" w:firstLine="0"/>
        <w:rPr>
          <w:b/>
        </w:rPr>
      </w:pPr>
      <w:proofErr w:type="spellStart"/>
      <w:r w:rsidRPr="00155063">
        <w:rPr>
          <w:b/>
        </w:rPr>
        <w:t>Ванян</w:t>
      </w:r>
      <w:proofErr w:type="spellEnd"/>
      <w:r w:rsidRPr="00155063">
        <w:rPr>
          <w:b/>
        </w:rPr>
        <w:t xml:space="preserve"> Арарат </w:t>
      </w:r>
      <w:proofErr w:type="spellStart"/>
      <w:r w:rsidRPr="00155063">
        <w:rPr>
          <w:b/>
        </w:rPr>
        <w:t>Арменович</w:t>
      </w:r>
      <w:proofErr w:type="spellEnd"/>
      <w:r w:rsidRPr="00155063">
        <w:rPr>
          <w:b/>
        </w:rPr>
        <w:t xml:space="preserve"> </w:t>
      </w:r>
    </w:p>
    <w:p w14:paraId="78E3658E" w14:textId="77777777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>Саратовский государственный технический университет имени Гагарина Ю.А.</w:t>
      </w:r>
    </w:p>
    <w:p w14:paraId="46BBF57E" w14:textId="77777777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>Студент кафедры «Информационно-коммуникационные системы и программная инженерия»</w:t>
      </w:r>
    </w:p>
    <w:p w14:paraId="2C699913" w14:textId="5F26CC8E" w:rsidR="00155063" w:rsidRPr="00155063" w:rsidRDefault="00155063" w:rsidP="00155063">
      <w:pPr>
        <w:pStyle w:val="af0"/>
        <w:spacing w:line="240" w:lineRule="auto"/>
        <w:ind w:left="357" w:firstLine="0"/>
        <w:rPr>
          <w:lang w:val="en-US"/>
        </w:rPr>
      </w:pPr>
      <w:r>
        <w:lastRenderedPageBreak/>
        <w:t>т</w:t>
      </w:r>
      <w:r w:rsidRPr="00155063">
        <w:t>ел</w:t>
      </w:r>
      <w:r w:rsidRPr="00155063">
        <w:rPr>
          <w:lang w:val="en-US"/>
        </w:rPr>
        <w:t>.</w:t>
      </w:r>
      <w:r w:rsidRPr="00155063">
        <w:rPr>
          <w:lang w:val="en-US"/>
        </w:rPr>
        <w:t xml:space="preserve"> +79173039718</w:t>
      </w:r>
    </w:p>
    <w:p w14:paraId="001D7E14" w14:textId="6484DD09" w:rsidR="00155063" w:rsidRPr="00155063" w:rsidRDefault="00155063" w:rsidP="00155063">
      <w:pPr>
        <w:pStyle w:val="af0"/>
        <w:spacing w:line="240" w:lineRule="auto"/>
        <w:ind w:left="357" w:firstLine="0"/>
        <w:rPr>
          <w:lang w:val="en-US"/>
        </w:rPr>
      </w:pPr>
      <w:r w:rsidRPr="00155063">
        <w:rPr>
          <w:lang w:val="en-US"/>
        </w:rPr>
        <w:t xml:space="preserve">E-mail: </w:t>
      </w:r>
      <w:hyperlink r:id="rId8" w:history="1">
        <w:r w:rsidRPr="00155063">
          <w:rPr>
            <w:rStyle w:val="a5"/>
            <w:lang w:val="en-US"/>
          </w:rPr>
          <w:t>ararat_vanyan@bk.ru</w:t>
        </w:r>
      </w:hyperlink>
    </w:p>
    <w:p w14:paraId="1826B393" w14:textId="77777777" w:rsidR="00155063" w:rsidRPr="00155063" w:rsidRDefault="00155063" w:rsidP="00155063">
      <w:pPr>
        <w:pStyle w:val="af0"/>
        <w:spacing w:line="240" w:lineRule="auto"/>
        <w:ind w:left="357" w:firstLine="0"/>
        <w:rPr>
          <w:lang w:val="en-US"/>
        </w:rPr>
      </w:pPr>
    </w:p>
    <w:p w14:paraId="479F3068" w14:textId="77777777" w:rsidR="00BC1EF7" w:rsidRDefault="00BC1EF7" w:rsidP="00BC1EF7">
      <w:pPr>
        <w:pStyle w:val="af0"/>
        <w:spacing w:line="240" w:lineRule="auto"/>
        <w:ind w:left="357" w:firstLine="0"/>
        <w:rPr>
          <w:b/>
        </w:rPr>
      </w:pPr>
      <w:r w:rsidRPr="00BC1EF7">
        <w:rPr>
          <w:b/>
        </w:rPr>
        <w:t xml:space="preserve">Безруков Алексей Иосифович </w:t>
      </w:r>
    </w:p>
    <w:p w14:paraId="4542CF82" w14:textId="66C250B5" w:rsidR="00BC1EF7" w:rsidRDefault="00BC1EF7" w:rsidP="00BC1EF7">
      <w:pPr>
        <w:pStyle w:val="af0"/>
        <w:spacing w:line="240" w:lineRule="auto"/>
        <w:ind w:left="357" w:firstLine="0"/>
      </w:pPr>
      <w:proofErr w:type="spellStart"/>
      <w:r w:rsidRPr="00BC1EF7">
        <w:t>к.э.н</w:t>
      </w:r>
      <w:proofErr w:type="spellEnd"/>
      <w:r w:rsidRPr="00BC1EF7">
        <w:t xml:space="preserve">, доцент. Доцент кафедры ИКСП института </w:t>
      </w:r>
      <w:proofErr w:type="spellStart"/>
      <w:r w:rsidRPr="00BC1EF7">
        <w:t>ИнПит</w:t>
      </w:r>
      <w:proofErr w:type="spellEnd"/>
      <w:r w:rsidRPr="00BC1EF7">
        <w:t xml:space="preserve"> </w:t>
      </w:r>
      <w:proofErr w:type="gramStart"/>
      <w:r w:rsidRPr="00BC1EF7">
        <w:t>СГТУ  ИКСП</w:t>
      </w:r>
      <w:proofErr w:type="gramEnd"/>
      <w:r w:rsidRPr="00BC1EF7">
        <w:t xml:space="preserve"> Саратовского государственного технического университета им. Гагарина Ю.А. </w:t>
      </w:r>
    </w:p>
    <w:p w14:paraId="3564BB2B" w14:textId="54689DEC" w:rsidR="00BC1EF7" w:rsidRPr="00BC1EF7" w:rsidRDefault="00BC1EF7" w:rsidP="00BC1EF7">
      <w:pPr>
        <w:pStyle w:val="af0"/>
        <w:spacing w:line="240" w:lineRule="auto"/>
        <w:ind w:left="357" w:firstLine="0"/>
      </w:pPr>
      <w:r w:rsidRPr="00155063">
        <w:t xml:space="preserve">E-mail: </w:t>
      </w:r>
      <w:r w:rsidRPr="00BC1EF7">
        <w:t>bezr_alex@mail.ru</w:t>
      </w:r>
    </w:p>
    <w:p w14:paraId="115EFE84" w14:textId="4B9C5212" w:rsidR="00BC1EF7" w:rsidRPr="00BC1EF7" w:rsidRDefault="00BC1EF7" w:rsidP="00BC1EF7">
      <w:pPr>
        <w:pStyle w:val="af0"/>
        <w:spacing w:line="240" w:lineRule="auto"/>
        <w:ind w:left="357" w:firstLine="0"/>
      </w:pPr>
      <w:r w:rsidRPr="00BC1EF7">
        <w:t>Тел.</w:t>
      </w:r>
      <w:r>
        <w:t xml:space="preserve"> </w:t>
      </w:r>
      <w:r w:rsidRPr="00BC1EF7">
        <w:t>+79053866290</w:t>
      </w:r>
    </w:p>
    <w:p w14:paraId="1024C0AE" w14:textId="77777777" w:rsidR="00BC1EF7" w:rsidRDefault="00BC1EF7" w:rsidP="00155063">
      <w:pPr>
        <w:pStyle w:val="af0"/>
        <w:spacing w:line="240" w:lineRule="auto"/>
        <w:ind w:left="357" w:firstLine="0"/>
        <w:rPr>
          <w:b/>
        </w:rPr>
      </w:pPr>
    </w:p>
    <w:p w14:paraId="7E8278BF" w14:textId="0456C734" w:rsidR="00155063" w:rsidRPr="00155063" w:rsidRDefault="00155063" w:rsidP="00155063">
      <w:pPr>
        <w:pStyle w:val="af0"/>
        <w:spacing w:line="240" w:lineRule="auto"/>
        <w:ind w:left="357" w:firstLine="0"/>
        <w:rPr>
          <w:b/>
        </w:rPr>
      </w:pPr>
      <w:r w:rsidRPr="00155063">
        <w:rPr>
          <w:b/>
        </w:rPr>
        <w:t xml:space="preserve">Шапкин Юрий Григорьевич </w:t>
      </w:r>
    </w:p>
    <w:p w14:paraId="6E5F40CD" w14:textId="431B9EFB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 xml:space="preserve">Заслуженный врач РФ </w:t>
      </w:r>
      <w:proofErr w:type="spellStart"/>
      <w:proofErr w:type="gramStart"/>
      <w:r w:rsidRPr="00155063">
        <w:t>докт.мед</w:t>
      </w:r>
      <w:proofErr w:type="spellEnd"/>
      <w:proofErr w:type="gramEnd"/>
      <w:r w:rsidRPr="00155063">
        <w:t>. наук профессор зав. кафедрой общей хирургии ФГБОУ ВО СГМУ имени В.И. Разумовского Минздрава России</w:t>
      </w:r>
    </w:p>
    <w:p w14:paraId="5745FDC5" w14:textId="37EDEB50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 xml:space="preserve">E-mail: </w:t>
      </w:r>
      <w:hyperlink r:id="rId9" w:history="1">
        <w:r w:rsidRPr="00155063">
          <w:t>shapkinyurii@mail.ru</w:t>
        </w:r>
      </w:hyperlink>
    </w:p>
    <w:p w14:paraId="39268624" w14:textId="548698EC" w:rsidR="00155063" w:rsidRPr="00155063" w:rsidRDefault="00155063" w:rsidP="00155063">
      <w:pPr>
        <w:pStyle w:val="af0"/>
        <w:spacing w:line="240" w:lineRule="auto"/>
        <w:ind w:left="357" w:firstLine="0"/>
      </w:pPr>
      <w:r>
        <w:t>т</w:t>
      </w:r>
      <w:r w:rsidRPr="00155063">
        <w:t>ел</w:t>
      </w:r>
      <w:r>
        <w:t>.</w:t>
      </w:r>
      <w:r>
        <w:t xml:space="preserve"> </w:t>
      </w:r>
      <w:r w:rsidRPr="00155063">
        <w:t>+79272237896</w:t>
      </w:r>
    </w:p>
    <w:p w14:paraId="15F4F6A9" w14:textId="77777777" w:rsidR="00155063" w:rsidRPr="00155063" w:rsidRDefault="00155063" w:rsidP="00155063">
      <w:pPr>
        <w:pStyle w:val="af0"/>
      </w:pPr>
    </w:p>
    <w:p w14:paraId="71A7743A" w14:textId="77777777" w:rsidR="00155063" w:rsidRPr="00155063" w:rsidRDefault="00155063" w:rsidP="00155063">
      <w:pPr>
        <w:pStyle w:val="af0"/>
        <w:spacing w:line="240" w:lineRule="auto"/>
        <w:ind w:left="357" w:firstLine="0"/>
        <w:rPr>
          <w:b/>
        </w:rPr>
      </w:pPr>
      <w:r w:rsidRPr="00155063">
        <w:rPr>
          <w:b/>
        </w:rPr>
        <w:t xml:space="preserve">Беликов Андрей Владимирович </w:t>
      </w:r>
    </w:p>
    <w:p w14:paraId="4022D62C" w14:textId="77777777" w:rsidR="00155063" w:rsidRPr="00155063" w:rsidRDefault="00155063" w:rsidP="00155063">
      <w:pPr>
        <w:pStyle w:val="af0"/>
        <w:spacing w:line="240" w:lineRule="auto"/>
        <w:ind w:left="357" w:firstLine="0"/>
      </w:pPr>
      <w:r w:rsidRPr="00155063">
        <w:t>канд. мед. наук, доцент кафедры общей хирургии ФГБОУ ВО СГМУ имени В.И. Разумовского Минздрава России</w:t>
      </w:r>
    </w:p>
    <w:p w14:paraId="137F2EA1" w14:textId="3D6930E2" w:rsidR="00155063" w:rsidRPr="00155063" w:rsidRDefault="00155063" w:rsidP="00155063">
      <w:pPr>
        <w:pStyle w:val="af0"/>
        <w:spacing w:line="240" w:lineRule="auto"/>
        <w:ind w:left="357" w:firstLine="0"/>
        <w:rPr>
          <w:lang w:val="en-US"/>
        </w:rPr>
      </w:pPr>
      <w:r w:rsidRPr="00155063">
        <w:rPr>
          <w:lang w:val="en-US"/>
        </w:rPr>
        <w:t xml:space="preserve">E-mail: </w:t>
      </w:r>
      <w:hyperlink r:id="rId10" w:history="1">
        <w:r w:rsidRPr="00155063">
          <w:rPr>
            <w:lang w:val="en-US"/>
          </w:rPr>
          <w:t>Dr-belikov@ya.ru</w:t>
        </w:r>
      </w:hyperlink>
    </w:p>
    <w:p w14:paraId="7406424A" w14:textId="4695F294" w:rsidR="00155063" w:rsidRPr="00155063" w:rsidRDefault="00155063" w:rsidP="00155063">
      <w:pPr>
        <w:pStyle w:val="af0"/>
        <w:spacing w:line="240" w:lineRule="auto"/>
        <w:ind w:left="357" w:firstLine="0"/>
      </w:pPr>
      <w:r>
        <w:t>т</w:t>
      </w:r>
      <w:r w:rsidRPr="00155063">
        <w:t>ел</w:t>
      </w:r>
      <w:r>
        <w:t>.</w:t>
      </w:r>
      <w:r>
        <w:t xml:space="preserve"> </w:t>
      </w:r>
      <w:r w:rsidRPr="00155063">
        <w:t>+7908552522</w:t>
      </w:r>
    </w:p>
    <w:p w14:paraId="24F77BBD" w14:textId="77777777" w:rsidR="00155063" w:rsidRPr="00155063" w:rsidRDefault="00155063" w:rsidP="00155063">
      <w:pPr>
        <w:pStyle w:val="af0"/>
        <w:ind w:firstLine="0"/>
      </w:pPr>
    </w:p>
    <w:sectPr w:rsidR="00155063" w:rsidRPr="00155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049"/>
    <w:multiLevelType w:val="hybridMultilevel"/>
    <w:tmpl w:val="FFF03752"/>
    <w:lvl w:ilvl="0" w:tplc="BA480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498E"/>
    <w:multiLevelType w:val="multilevel"/>
    <w:tmpl w:val="FF4A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250FA"/>
    <w:multiLevelType w:val="hybridMultilevel"/>
    <w:tmpl w:val="9508E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601B2"/>
    <w:multiLevelType w:val="hybridMultilevel"/>
    <w:tmpl w:val="E1C62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52A4C"/>
    <w:multiLevelType w:val="multilevel"/>
    <w:tmpl w:val="E60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F05D1"/>
    <w:multiLevelType w:val="multilevel"/>
    <w:tmpl w:val="BEDC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37CA4"/>
    <w:multiLevelType w:val="multilevel"/>
    <w:tmpl w:val="F77C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97CA0"/>
    <w:multiLevelType w:val="multilevel"/>
    <w:tmpl w:val="C46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565861">
    <w:abstractNumId w:val="4"/>
  </w:num>
  <w:num w:numId="2" w16cid:durableId="1671444268">
    <w:abstractNumId w:val="7"/>
  </w:num>
  <w:num w:numId="3" w16cid:durableId="389813342">
    <w:abstractNumId w:val="6"/>
  </w:num>
  <w:num w:numId="4" w16cid:durableId="152184315">
    <w:abstractNumId w:val="1"/>
  </w:num>
  <w:num w:numId="5" w16cid:durableId="1092236120">
    <w:abstractNumId w:val="5"/>
  </w:num>
  <w:num w:numId="6" w16cid:durableId="2036760540">
    <w:abstractNumId w:val="2"/>
  </w:num>
  <w:num w:numId="7" w16cid:durableId="1064259814">
    <w:abstractNumId w:val="0"/>
  </w:num>
  <w:num w:numId="8" w16cid:durableId="1214073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9D"/>
    <w:rsid w:val="00001545"/>
    <w:rsid w:val="000C2CC1"/>
    <w:rsid w:val="000C6DA9"/>
    <w:rsid w:val="00144E76"/>
    <w:rsid w:val="00155063"/>
    <w:rsid w:val="001C24AE"/>
    <w:rsid w:val="001E18A7"/>
    <w:rsid w:val="002668F3"/>
    <w:rsid w:val="00280DDA"/>
    <w:rsid w:val="00297710"/>
    <w:rsid w:val="002E7D5B"/>
    <w:rsid w:val="002F4083"/>
    <w:rsid w:val="00323215"/>
    <w:rsid w:val="00326BB1"/>
    <w:rsid w:val="00332800"/>
    <w:rsid w:val="00333724"/>
    <w:rsid w:val="00381A95"/>
    <w:rsid w:val="003C7660"/>
    <w:rsid w:val="0049026D"/>
    <w:rsid w:val="004F1B80"/>
    <w:rsid w:val="00574B4C"/>
    <w:rsid w:val="005E10F0"/>
    <w:rsid w:val="005E7FCB"/>
    <w:rsid w:val="00692F98"/>
    <w:rsid w:val="006B3073"/>
    <w:rsid w:val="006D4D52"/>
    <w:rsid w:val="00712FE2"/>
    <w:rsid w:val="007716F6"/>
    <w:rsid w:val="00840C19"/>
    <w:rsid w:val="00857BB1"/>
    <w:rsid w:val="00883E9D"/>
    <w:rsid w:val="008E340D"/>
    <w:rsid w:val="008E6C56"/>
    <w:rsid w:val="00901D6E"/>
    <w:rsid w:val="00903F75"/>
    <w:rsid w:val="00930F20"/>
    <w:rsid w:val="009322AA"/>
    <w:rsid w:val="00984B10"/>
    <w:rsid w:val="009B1459"/>
    <w:rsid w:val="009C6F5A"/>
    <w:rsid w:val="009E79CC"/>
    <w:rsid w:val="00A37B18"/>
    <w:rsid w:val="00A5050E"/>
    <w:rsid w:val="00B05C5C"/>
    <w:rsid w:val="00B809FB"/>
    <w:rsid w:val="00BA1A5F"/>
    <w:rsid w:val="00BC1EF7"/>
    <w:rsid w:val="00C0218A"/>
    <w:rsid w:val="00CA4AE4"/>
    <w:rsid w:val="00D37908"/>
    <w:rsid w:val="00D65A39"/>
    <w:rsid w:val="00D6684E"/>
    <w:rsid w:val="00D71F28"/>
    <w:rsid w:val="00DD334B"/>
    <w:rsid w:val="00E16AF0"/>
    <w:rsid w:val="00E50510"/>
    <w:rsid w:val="00EA7234"/>
    <w:rsid w:val="00F102E1"/>
    <w:rsid w:val="00F67165"/>
    <w:rsid w:val="00F75B3D"/>
    <w:rsid w:val="00F972DC"/>
    <w:rsid w:val="00FC3604"/>
    <w:rsid w:val="00FE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8687"/>
  <w15:docId w15:val="{7767B58E-B731-4FF8-B566-370FB85E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F75B3D"/>
    <w:pPr>
      <w:spacing w:after="100" w:line="240" w:lineRule="auto"/>
    </w:pPr>
  </w:style>
  <w:style w:type="paragraph" w:customStyle="1" w:styleId="a3">
    <w:name w:val="Сведения"/>
    <w:basedOn w:val="a"/>
    <w:link w:val="a4"/>
    <w:qFormat/>
    <w:rsid w:val="00883E9D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spacing w:line="240" w:lineRule="auto"/>
      <w:ind w:firstLine="0"/>
      <w:jc w:val="center"/>
    </w:pPr>
    <w:rPr>
      <w:i/>
      <w:iCs/>
      <w:sz w:val="24"/>
      <w:szCs w:val="24"/>
      <w:highlight w:val="none"/>
    </w:rPr>
  </w:style>
  <w:style w:type="character" w:customStyle="1" w:styleId="a4">
    <w:name w:val="Сведения Знак"/>
    <w:basedOn w:val="a0"/>
    <w:link w:val="a3"/>
    <w:rsid w:val="00883E9D"/>
    <w:rPr>
      <w:i/>
      <w:iCs/>
      <w:sz w:val="24"/>
      <w:szCs w:val="24"/>
      <w:highlight w:val="none"/>
    </w:rPr>
  </w:style>
  <w:style w:type="character" w:styleId="a5">
    <w:name w:val="Hyperlink"/>
    <w:basedOn w:val="a0"/>
    <w:uiPriority w:val="99"/>
    <w:unhideWhenUsed/>
    <w:rsid w:val="00883E9D"/>
    <w:rPr>
      <w:color w:val="0000FF" w:themeColor="hyperlink"/>
      <w:u w:val="single"/>
    </w:rPr>
  </w:style>
  <w:style w:type="paragraph" w:customStyle="1" w:styleId="-">
    <w:name w:val="Заг-лит"/>
    <w:basedOn w:val="a"/>
    <w:link w:val="-0"/>
    <w:qFormat/>
    <w:rsid w:val="009C6F5A"/>
    <w:pPr>
      <w:spacing w:before="240" w:after="120" w:line="240" w:lineRule="auto"/>
      <w:ind w:firstLine="709"/>
      <w:jc w:val="center"/>
    </w:pPr>
    <w:rPr>
      <w:rFonts w:eastAsiaTheme="minorHAnsi" w:cstheme="minorBidi"/>
      <w:b/>
      <w:sz w:val="26"/>
      <w:szCs w:val="22"/>
      <w:highlight w:val="none"/>
    </w:rPr>
  </w:style>
  <w:style w:type="character" w:customStyle="1" w:styleId="-0">
    <w:name w:val="Заг-лит Знак"/>
    <w:basedOn w:val="a0"/>
    <w:link w:val="-"/>
    <w:rsid w:val="009C6F5A"/>
    <w:rPr>
      <w:rFonts w:eastAsiaTheme="minorHAnsi" w:cstheme="minorBidi"/>
      <w:b/>
      <w:sz w:val="26"/>
      <w:szCs w:val="22"/>
      <w:highlight w:val="none"/>
    </w:rPr>
  </w:style>
  <w:style w:type="paragraph" w:styleId="a6">
    <w:name w:val="Normal (Web)"/>
    <w:basedOn w:val="a"/>
    <w:uiPriority w:val="99"/>
    <w:unhideWhenUsed/>
    <w:rsid w:val="00F102E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  <w:lang w:eastAsia="ru-RU"/>
    </w:rPr>
  </w:style>
  <w:style w:type="character" w:styleId="a7">
    <w:name w:val="Strong"/>
    <w:basedOn w:val="a0"/>
    <w:uiPriority w:val="22"/>
    <w:qFormat/>
    <w:rsid w:val="00F102E1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E16A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AF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AF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A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AF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232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23215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323215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highlight w:val="none"/>
      <w:lang w:eastAsia="ru-RU"/>
    </w:rPr>
  </w:style>
  <w:style w:type="paragraph" w:customStyle="1" w:styleId="af0">
    <w:name w:val="ТЕКСТ"/>
    <w:basedOn w:val="a"/>
    <w:link w:val="af1"/>
    <w:qFormat/>
    <w:rsid w:val="0049026D"/>
    <w:pPr>
      <w:widowControl w:val="0"/>
      <w:pBdr>
        <w:top w:val="nil"/>
        <w:left w:val="nil"/>
        <w:bottom w:val="nil"/>
        <w:right w:val="nil"/>
        <w:between w:val="nil"/>
      </w:pBdr>
      <w:ind w:firstLine="709"/>
    </w:pPr>
    <w:rPr>
      <w:highlight w:val="none"/>
      <w:lang w:eastAsia="ru-RU"/>
    </w:rPr>
  </w:style>
  <w:style w:type="character" w:customStyle="1" w:styleId="af1">
    <w:name w:val="ТЕКСТ Знак"/>
    <w:basedOn w:val="a0"/>
    <w:link w:val="af0"/>
    <w:rsid w:val="0049026D"/>
    <w:rPr>
      <w:highlight w:val="none"/>
      <w:lang w:eastAsia="ru-RU"/>
    </w:rPr>
  </w:style>
  <w:style w:type="character" w:styleId="af2">
    <w:name w:val="Unresolved Mention"/>
    <w:basedOn w:val="a0"/>
    <w:uiPriority w:val="99"/>
    <w:semiHidden/>
    <w:unhideWhenUsed/>
    <w:rsid w:val="00155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rat_vanyan@bk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2uwsmd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rat_vanyan@bk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2uwsmd@gmail.com" TargetMode="External"/><Relationship Id="rId10" Type="http://schemas.openxmlformats.org/officeDocument/2006/relationships/hyperlink" Target="mailto:Dr-belikov@ya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pkinyurii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WinMy</Company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Безруков</dc:creator>
  <cp:lastModifiedBy>Андрей Алексеевич</cp:lastModifiedBy>
  <cp:revision>2</cp:revision>
  <dcterms:created xsi:type="dcterms:W3CDTF">2025-04-12T09:01:00Z</dcterms:created>
  <dcterms:modified xsi:type="dcterms:W3CDTF">2025-04-12T09:01:00Z</dcterms:modified>
</cp:coreProperties>
</file>